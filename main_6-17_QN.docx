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181F" w14:textId="4E2817A7" w:rsidR="00281E47" w:rsidRDefault="00B811B2" w:rsidP="00281E47">
      <w:pPr>
        <w:spacing w:line="480" w:lineRule="auto"/>
        <w:ind w:firstLine="0"/>
        <w:jc w:val="center"/>
        <w:rPr>
          <w:rFonts w:cs="Arial"/>
          <w:sz w:val="36"/>
          <w:szCs w:val="36"/>
        </w:rPr>
      </w:pPr>
      <w:r>
        <w:rPr>
          <w:rFonts w:cs="Arial"/>
          <w:b/>
          <w:sz w:val="36"/>
          <w:szCs w:val="36"/>
        </w:rPr>
        <w:fldChar w:fldCharType="begin"/>
      </w:r>
      <w:r>
        <w:rPr>
          <w:rFonts w:cs="Arial"/>
          <w:b/>
          <w:sz w:val="36"/>
          <w:szCs w:val="36"/>
        </w:rPr>
        <w:instrText xml:space="preserve"> MACROBUTTON MTEditEquationSection2 </w:instrText>
      </w:r>
      <w:r w:rsidRPr="00B82DE3">
        <w:rPr>
          <w:rStyle w:val="MTEquationSection"/>
        </w:rPr>
        <w:instrText>Equation Chapter 1 Section 1</w:instrText>
      </w:r>
      <w:r>
        <w:rPr>
          <w:rFonts w:cs="Arial"/>
          <w:b/>
          <w:sz w:val="36"/>
          <w:szCs w:val="36"/>
        </w:rPr>
        <w:fldChar w:fldCharType="begin"/>
      </w:r>
      <w:r>
        <w:rPr>
          <w:rFonts w:cs="Arial"/>
          <w:b/>
          <w:sz w:val="36"/>
          <w:szCs w:val="36"/>
        </w:rPr>
        <w:instrText xml:space="preserve"> SEQ MTEqn \r \h \* MERGEFORMAT </w:instrText>
      </w:r>
      <w:r>
        <w:rPr>
          <w:rFonts w:cs="Arial"/>
          <w:b/>
          <w:sz w:val="36"/>
          <w:szCs w:val="36"/>
        </w:rPr>
        <w:fldChar w:fldCharType="end"/>
      </w:r>
      <w:r>
        <w:rPr>
          <w:rFonts w:cs="Arial"/>
          <w:b/>
          <w:sz w:val="36"/>
          <w:szCs w:val="36"/>
        </w:rPr>
        <w:fldChar w:fldCharType="begin"/>
      </w:r>
      <w:r>
        <w:rPr>
          <w:rFonts w:cs="Arial"/>
          <w:b/>
          <w:sz w:val="36"/>
          <w:szCs w:val="36"/>
        </w:rPr>
        <w:instrText xml:space="preserve"> SEQ MTSec \r 1 \h \* MERGEFORMAT </w:instrText>
      </w:r>
      <w:r>
        <w:rPr>
          <w:rFonts w:cs="Arial"/>
          <w:b/>
          <w:sz w:val="36"/>
          <w:szCs w:val="36"/>
        </w:rPr>
        <w:fldChar w:fldCharType="end"/>
      </w:r>
      <w:r>
        <w:rPr>
          <w:rFonts w:cs="Arial"/>
          <w:b/>
          <w:sz w:val="36"/>
          <w:szCs w:val="36"/>
        </w:rPr>
        <w:fldChar w:fldCharType="begin"/>
      </w:r>
      <w:r>
        <w:rPr>
          <w:rFonts w:cs="Arial"/>
          <w:b/>
          <w:sz w:val="36"/>
          <w:szCs w:val="36"/>
        </w:rPr>
        <w:instrText xml:space="preserve"> SEQ MTChap \r 1 \h \* MERGEFORMAT </w:instrText>
      </w:r>
      <w:r>
        <w:rPr>
          <w:rFonts w:cs="Arial"/>
          <w:b/>
          <w:sz w:val="36"/>
          <w:szCs w:val="36"/>
        </w:rPr>
        <w:fldChar w:fldCharType="end"/>
      </w:r>
      <w:r>
        <w:rPr>
          <w:rFonts w:cs="Arial"/>
          <w:b/>
          <w:sz w:val="36"/>
          <w:szCs w:val="36"/>
        </w:rPr>
        <w:fldChar w:fldCharType="end"/>
      </w:r>
      <w:proofErr w:type="spellStart"/>
      <w:r w:rsidR="00281E47" w:rsidRPr="00E82DF1">
        <w:rPr>
          <w:rFonts w:cs="Arial"/>
          <w:b/>
          <w:sz w:val="36"/>
          <w:szCs w:val="36"/>
        </w:rPr>
        <w:t>SpaOTsc</w:t>
      </w:r>
      <w:proofErr w:type="spellEnd"/>
      <w:r w:rsidR="00281E47" w:rsidRPr="00E82DF1">
        <w:rPr>
          <w:rFonts w:cs="Arial"/>
          <w:b/>
          <w:sz w:val="36"/>
          <w:szCs w:val="36"/>
        </w:rPr>
        <w:t xml:space="preserve">: </w:t>
      </w:r>
      <w:r w:rsidR="00305D38">
        <w:rPr>
          <w:rFonts w:cs="Arial"/>
          <w:b/>
          <w:sz w:val="36"/>
          <w:szCs w:val="36"/>
        </w:rPr>
        <w:t>s</w:t>
      </w:r>
      <w:r w:rsidR="00281E47" w:rsidRPr="00E82DF1">
        <w:rPr>
          <w:rFonts w:cs="Arial"/>
          <w:b/>
          <w:sz w:val="36"/>
          <w:szCs w:val="36"/>
        </w:rPr>
        <w:t xml:space="preserve">patial </w:t>
      </w:r>
      <w:r w:rsidR="00305D38">
        <w:rPr>
          <w:rFonts w:cs="Arial"/>
          <w:b/>
          <w:sz w:val="36"/>
          <w:szCs w:val="36"/>
        </w:rPr>
        <w:t xml:space="preserve">optimal transport </w:t>
      </w:r>
      <w:r w:rsidR="00281E47" w:rsidRPr="00E82DF1">
        <w:rPr>
          <w:rFonts w:cs="Arial"/>
          <w:b/>
          <w:sz w:val="36"/>
          <w:szCs w:val="36"/>
        </w:rPr>
        <w:t xml:space="preserve">of </w:t>
      </w:r>
      <w:r w:rsidR="00305D38">
        <w:rPr>
          <w:rFonts w:cs="Arial"/>
          <w:b/>
          <w:sz w:val="36"/>
          <w:szCs w:val="36"/>
        </w:rPr>
        <w:t>s</w:t>
      </w:r>
      <w:r w:rsidR="00281E47" w:rsidRPr="00E82DF1">
        <w:rPr>
          <w:rFonts w:cs="Arial"/>
          <w:b/>
          <w:sz w:val="36"/>
          <w:szCs w:val="36"/>
        </w:rPr>
        <w:t xml:space="preserve">ingle </w:t>
      </w:r>
      <w:r w:rsidR="00305D38">
        <w:rPr>
          <w:rFonts w:cs="Arial"/>
          <w:b/>
          <w:sz w:val="36"/>
          <w:szCs w:val="36"/>
        </w:rPr>
        <w:t>c</w:t>
      </w:r>
      <w:r w:rsidR="00281E47" w:rsidRPr="00E82DF1">
        <w:rPr>
          <w:rFonts w:cs="Arial"/>
          <w:b/>
          <w:sz w:val="36"/>
          <w:szCs w:val="36"/>
        </w:rPr>
        <w:t xml:space="preserve">ell </w:t>
      </w:r>
      <w:r w:rsidR="007E51FF">
        <w:rPr>
          <w:rFonts w:cs="Arial"/>
          <w:b/>
          <w:sz w:val="36"/>
          <w:szCs w:val="36"/>
        </w:rPr>
        <w:t>transcriptomics</w:t>
      </w:r>
      <w:r w:rsidR="009A70D1">
        <w:rPr>
          <w:rFonts w:cs="Arial"/>
          <w:b/>
          <w:sz w:val="36"/>
          <w:szCs w:val="36"/>
        </w:rPr>
        <w:t xml:space="preserve"> </w:t>
      </w:r>
      <w:r w:rsidR="00305D38">
        <w:rPr>
          <w:rFonts w:cs="Arial"/>
          <w:b/>
          <w:sz w:val="36"/>
          <w:szCs w:val="36"/>
        </w:rPr>
        <w:t>d</w:t>
      </w:r>
      <w:r w:rsidR="00281E47" w:rsidRPr="00E82DF1">
        <w:rPr>
          <w:rFonts w:cs="Arial"/>
          <w:b/>
          <w:sz w:val="36"/>
          <w:szCs w:val="36"/>
        </w:rPr>
        <w:t xml:space="preserve">ata </w:t>
      </w:r>
      <w:r w:rsidR="00F439E1" w:rsidRPr="003779A9">
        <w:rPr>
          <w:rFonts w:cs="Arial"/>
        </w:rPr>
        <w:t>(10 words or 90 characters)</w:t>
      </w:r>
    </w:p>
    <w:p w14:paraId="261B3A15" w14:textId="09FC12A5" w:rsidR="00281E47" w:rsidRDefault="00281E47" w:rsidP="00281E47">
      <w:pPr>
        <w:spacing w:line="480" w:lineRule="auto"/>
        <w:ind w:firstLine="0"/>
        <w:jc w:val="center"/>
        <w:rPr>
          <w:rFonts w:cs="Arial"/>
          <w:vertAlign w:val="superscript"/>
        </w:rPr>
      </w:pPr>
      <w:r w:rsidRPr="00281E47">
        <w:rPr>
          <w:rFonts w:cs="Arial"/>
        </w:rPr>
        <w:t>Zixuan Cang</w:t>
      </w:r>
      <w:r w:rsidR="00F02B26">
        <w:rPr>
          <w:rFonts w:cs="Arial"/>
          <w:vertAlign w:val="superscript"/>
        </w:rPr>
        <w:t>1</w:t>
      </w:r>
      <w:r w:rsidR="007102B6">
        <w:rPr>
          <w:rFonts w:cs="Arial"/>
          <w:vertAlign w:val="superscript"/>
        </w:rPr>
        <w:t>,3</w:t>
      </w:r>
      <w:r w:rsidRPr="00281E47">
        <w:rPr>
          <w:rFonts w:cs="Arial"/>
        </w:rPr>
        <w:t xml:space="preserve"> and Qing Nie</w:t>
      </w:r>
      <w:r w:rsidR="00F02B26">
        <w:rPr>
          <w:rFonts w:cs="Arial"/>
          <w:vertAlign w:val="superscript"/>
        </w:rPr>
        <w:t>1,2</w:t>
      </w:r>
      <w:r w:rsidR="00FA7E21">
        <w:rPr>
          <w:rFonts w:cs="Arial"/>
          <w:vertAlign w:val="superscript"/>
        </w:rPr>
        <w:t>,</w:t>
      </w:r>
      <w:r w:rsidR="007102B6">
        <w:rPr>
          <w:rFonts w:cs="Arial"/>
          <w:vertAlign w:val="superscript"/>
        </w:rPr>
        <w:t>3</w:t>
      </w:r>
      <w:r w:rsidR="00F02B26">
        <w:rPr>
          <w:rFonts w:cs="Arial"/>
          <w:vertAlign w:val="superscript"/>
        </w:rPr>
        <w:t>*</w:t>
      </w:r>
    </w:p>
    <w:p w14:paraId="6A221BD1" w14:textId="6CC34F0E" w:rsidR="00FA7E21" w:rsidRDefault="00FA7E21" w:rsidP="00E107F8">
      <w:pPr>
        <w:ind w:firstLine="0"/>
        <w:rPr>
          <w:sz w:val="20"/>
          <w:szCs w:val="20"/>
        </w:rPr>
      </w:pPr>
      <w:r w:rsidRPr="00B3064F">
        <w:rPr>
          <w:rFonts w:cs="Arial"/>
          <w:sz w:val="20"/>
          <w:szCs w:val="20"/>
          <w:vertAlign w:val="superscript"/>
        </w:rPr>
        <w:t>1</w:t>
      </w:r>
      <w:r w:rsidRPr="00B3064F">
        <w:rPr>
          <w:sz w:val="20"/>
          <w:szCs w:val="20"/>
        </w:rPr>
        <w:t xml:space="preserve"> Department of Mathematics, </w:t>
      </w:r>
      <w:r w:rsidR="00B3064F" w:rsidRPr="00B3064F">
        <w:rPr>
          <w:sz w:val="20"/>
          <w:szCs w:val="20"/>
          <w:vertAlign w:val="superscript"/>
        </w:rPr>
        <w:t>2</w:t>
      </w:r>
      <w:r w:rsidR="007A5A7C">
        <w:rPr>
          <w:sz w:val="20"/>
          <w:szCs w:val="20"/>
          <w:vertAlign w:val="superscript"/>
        </w:rPr>
        <w:t xml:space="preserve"> </w:t>
      </w:r>
      <w:r w:rsidR="00B3064F" w:rsidRPr="00B3064F">
        <w:rPr>
          <w:sz w:val="20"/>
          <w:szCs w:val="20"/>
        </w:rPr>
        <w:t xml:space="preserve">Department of Developmental and Cell Biology, </w:t>
      </w:r>
      <w:r w:rsidR="007102B6">
        <w:rPr>
          <w:sz w:val="20"/>
          <w:szCs w:val="20"/>
        </w:rPr>
        <w:t xml:space="preserve">and </w:t>
      </w:r>
      <w:r w:rsidR="007102B6">
        <w:rPr>
          <w:sz w:val="20"/>
          <w:szCs w:val="20"/>
          <w:vertAlign w:val="superscript"/>
        </w:rPr>
        <w:t>3</w:t>
      </w:r>
      <w:r w:rsidR="007A5A7C">
        <w:rPr>
          <w:sz w:val="20"/>
          <w:szCs w:val="20"/>
          <w:vertAlign w:val="superscript"/>
        </w:rPr>
        <w:t xml:space="preserve"> </w:t>
      </w:r>
      <w:r w:rsidR="007102B6">
        <w:rPr>
          <w:sz w:val="20"/>
          <w:szCs w:val="20"/>
        </w:rPr>
        <w:t xml:space="preserve">The NSF-Simons Center for Multiscale Cell Fate Research, </w:t>
      </w:r>
      <w:r w:rsidR="00B3064F" w:rsidRPr="00B3064F">
        <w:rPr>
          <w:sz w:val="20"/>
          <w:szCs w:val="20"/>
        </w:rPr>
        <w:t>University of California, Irvine, CA 92697, USA</w:t>
      </w:r>
    </w:p>
    <w:p w14:paraId="6E72261E" w14:textId="77777777" w:rsidR="00E107F8" w:rsidRPr="00B3064F" w:rsidRDefault="00E107F8" w:rsidP="00E107F8">
      <w:pPr>
        <w:ind w:firstLine="0"/>
        <w:rPr>
          <w:rFonts w:cs="Arial"/>
          <w:sz w:val="20"/>
          <w:szCs w:val="20"/>
        </w:rPr>
      </w:pPr>
    </w:p>
    <w:p w14:paraId="32D2BA17" w14:textId="2B3247BA" w:rsidR="00281E47" w:rsidRPr="003779A9" w:rsidRDefault="00F3498B" w:rsidP="00281E47">
      <w:pPr>
        <w:spacing w:line="480" w:lineRule="auto"/>
        <w:ind w:firstLine="0"/>
        <w:rPr>
          <w:rFonts w:cs="Arial"/>
          <w:b/>
        </w:rPr>
      </w:pPr>
      <w:r w:rsidRPr="003779A9">
        <w:rPr>
          <w:rFonts w:cs="Arial"/>
          <w:b/>
        </w:rPr>
        <w:t>Single</w:t>
      </w:r>
      <w:r w:rsidR="006032F6">
        <w:rPr>
          <w:rFonts w:cs="Arial"/>
          <w:b/>
        </w:rPr>
        <w:t>-</w:t>
      </w:r>
      <w:r w:rsidRPr="003779A9">
        <w:rPr>
          <w:rFonts w:cs="Arial"/>
          <w:b/>
        </w:rPr>
        <w:t xml:space="preserve">cell RNA sequencing </w:t>
      </w:r>
      <w:r w:rsidR="008A2558">
        <w:rPr>
          <w:rFonts w:cs="Arial"/>
          <w:b/>
        </w:rPr>
        <w:t>(</w:t>
      </w:r>
      <w:proofErr w:type="spellStart"/>
      <w:r w:rsidR="008A2558">
        <w:rPr>
          <w:rFonts w:cs="Arial"/>
          <w:b/>
        </w:rPr>
        <w:t>scRNA</w:t>
      </w:r>
      <w:proofErr w:type="spellEnd"/>
      <w:r w:rsidR="008A2558">
        <w:rPr>
          <w:rFonts w:cs="Arial"/>
          <w:b/>
        </w:rPr>
        <w:t xml:space="preserve">-seq) </w:t>
      </w:r>
      <w:del w:id="0" w:author="Emmanuel Dollinger" w:date="2019-06-18T12:15:00Z">
        <w:r w:rsidR="007D5F8B" w:rsidDel="004D12CC">
          <w:rPr>
            <w:rFonts w:cs="Arial"/>
            <w:b/>
          </w:rPr>
          <w:delText xml:space="preserve">method </w:delText>
        </w:r>
      </w:del>
      <w:r w:rsidRPr="003779A9">
        <w:rPr>
          <w:rFonts w:cs="Arial"/>
          <w:b/>
        </w:rPr>
        <w:t xml:space="preserve">provides </w:t>
      </w:r>
      <w:commentRangeStart w:id="1"/>
      <w:r w:rsidR="003779A9" w:rsidRPr="003779A9">
        <w:rPr>
          <w:rFonts w:cs="Arial"/>
          <w:b/>
        </w:rPr>
        <w:t xml:space="preserve">unprecedented </w:t>
      </w:r>
      <w:commentRangeEnd w:id="1"/>
      <w:r w:rsidR="004D12CC">
        <w:rPr>
          <w:rStyle w:val="CommentReference"/>
        </w:rPr>
        <w:commentReference w:id="1"/>
      </w:r>
      <w:r w:rsidR="000F6CD6">
        <w:rPr>
          <w:rFonts w:cs="Arial"/>
          <w:b/>
        </w:rPr>
        <w:t>expression details</w:t>
      </w:r>
      <w:r w:rsidR="001E3AEA">
        <w:rPr>
          <w:rFonts w:cs="Arial"/>
          <w:b/>
        </w:rPr>
        <w:t xml:space="preserve"> </w:t>
      </w:r>
      <w:r w:rsidR="000F6CD6">
        <w:rPr>
          <w:rFonts w:cs="Arial"/>
          <w:b/>
        </w:rPr>
        <w:t>for</w:t>
      </w:r>
      <w:r w:rsidR="003779A9">
        <w:rPr>
          <w:rFonts w:cs="Arial"/>
          <w:b/>
        </w:rPr>
        <w:t xml:space="preserve"> individual cell</w:t>
      </w:r>
      <w:r w:rsidR="000F6CD6">
        <w:rPr>
          <w:rFonts w:cs="Arial"/>
          <w:b/>
        </w:rPr>
        <w:t>s</w:t>
      </w:r>
      <w:ins w:id="2" w:author="Emmanuel Dollinger" w:date="2019-06-18T12:20:00Z">
        <w:r w:rsidR="004D12CC">
          <w:rPr>
            <w:rFonts w:cs="Arial"/>
            <w:b/>
          </w:rPr>
          <w:t>;</w:t>
        </w:r>
      </w:ins>
      <w:del w:id="3" w:author="Emmanuel Dollinger" w:date="2019-06-18T12:20:00Z">
        <w:r w:rsidR="001E3AEA" w:rsidDel="004D12CC">
          <w:rPr>
            <w:rFonts w:cs="Arial"/>
            <w:b/>
          </w:rPr>
          <w:delText>,</w:delText>
        </w:r>
      </w:del>
      <w:r w:rsidR="001E3AEA">
        <w:rPr>
          <w:rFonts w:cs="Arial"/>
          <w:b/>
        </w:rPr>
        <w:t xml:space="preserve"> however, </w:t>
      </w:r>
      <w:del w:id="4" w:author="Emmanuel Dollinger" w:date="2019-06-18T12:20:00Z">
        <w:r w:rsidR="001E3AEA" w:rsidDel="004D12CC">
          <w:rPr>
            <w:rFonts w:cs="Arial"/>
            <w:b/>
          </w:rPr>
          <w:delText xml:space="preserve">the </w:delText>
        </w:r>
      </w:del>
      <w:r w:rsidR="003779A9">
        <w:rPr>
          <w:rFonts w:cs="Arial"/>
          <w:b/>
        </w:rPr>
        <w:t xml:space="preserve">crucial spatial </w:t>
      </w:r>
      <w:del w:id="5" w:author="Emmanuel Dollinger" w:date="2019-06-18T12:20:00Z">
        <w:r w:rsidR="002613CC" w:rsidDel="004D12CC">
          <w:rPr>
            <w:rFonts w:cs="Arial"/>
            <w:b/>
          </w:rPr>
          <w:delText>feature</w:delText>
        </w:r>
        <w:r w:rsidR="001E3AEA" w:rsidDel="004D12CC">
          <w:rPr>
            <w:rFonts w:cs="Arial"/>
            <w:b/>
          </w:rPr>
          <w:delText xml:space="preserve">s </w:delText>
        </w:r>
      </w:del>
      <w:ins w:id="6" w:author="Emmanuel Dollinger" w:date="2019-06-18T12:20:00Z">
        <w:r w:rsidR="004D12CC">
          <w:rPr>
            <w:rFonts w:cs="Arial"/>
            <w:b/>
          </w:rPr>
          <w:t>information is lost</w:t>
        </w:r>
      </w:ins>
      <w:ins w:id="7" w:author="Emmanuel Dollinger" w:date="2019-06-18T12:21:00Z">
        <w:r w:rsidR="004D12CC">
          <w:rPr>
            <w:rStyle w:val="CommentReference"/>
          </w:rPr>
          <w:t xml:space="preserve"> </w:t>
        </w:r>
      </w:ins>
      <w:del w:id="8" w:author="Emmanuel Dollinger" w:date="2019-06-18T12:20:00Z">
        <w:r w:rsidR="001E3AEA" w:rsidDel="004D12CC">
          <w:rPr>
            <w:rFonts w:cs="Arial"/>
            <w:b/>
          </w:rPr>
          <w:delText xml:space="preserve">are </w:delText>
        </w:r>
        <w:commentRangeStart w:id="9"/>
        <w:r w:rsidR="003779A9" w:rsidDel="004D12CC">
          <w:rPr>
            <w:rFonts w:cs="Arial"/>
            <w:b/>
          </w:rPr>
          <w:delText xml:space="preserve">often </w:delText>
        </w:r>
      </w:del>
      <w:commentRangeEnd w:id="9"/>
      <w:r w:rsidR="004D12CC">
        <w:rPr>
          <w:rStyle w:val="CommentReference"/>
        </w:rPr>
        <w:commentReference w:id="9"/>
      </w:r>
      <w:del w:id="10" w:author="Emmanuel Dollinger" w:date="2019-06-18T12:20:00Z">
        <w:r w:rsidR="003779A9" w:rsidDel="004D12CC">
          <w:rPr>
            <w:rFonts w:cs="Arial"/>
            <w:b/>
          </w:rPr>
          <w:delText>missing</w:delText>
        </w:r>
      </w:del>
      <w:r w:rsidR="003779A9">
        <w:rPr>
          <w:rFonts w:cs="Arial"/>
          <w:b/>
        </w:rPr>
        <w:t xml:space="preserve">. </w:t>
      </w:r>
      <w:r w:rsidR="002602B4">
        <w:rPr>
          <w:rFonts w:cs="Arial"/>
          <w:b/>
        </w:rPr>
        <w:t xml:space="preserve">We present </w:t>
      </w:r>
      <w:proofErr w:type="spellStart"/>
      <w:r w:rsidR="002602B4">
        <w:rPr>
          <w:rFonts w:cs="Arial"/>
          <w:b/>
        </w:rPr>
        <w:t>SpaOTsc</w:t>
      </w:r>
      <w:proofErr w:type="spellEnd"/>
      <w:r w:rsidR="002602B4">
        <w:rPr>
          <w:rFonts w:cs="Arial"/>
          <w:b/>
        </w:rPr>
        <w:t xml:space="preserve">, a toolbox relying on </w:t>
      </w:r>
      <w:r w:rsidR="00D93940">
        <w:rPr>
          <w:rFonts w:cs="Arial"/>
          <w:b/>
        </w:rPr>
        <w:t xml:space="preserve">structured </w:t>
      </w:r>
      <w:r w:rsidR="002602B4">
        <w:rPr>
          <w:rFonts w:cs="Arial"/>
          <w:b/>
        </w:rPr>
        <w:t>optimal transport to re</w:t>
      </w:r>
      <w:r w:rsidR="00FD2E23">
        <w:rPr>
          <w:rFonts w:cs="Arial"/>
          <w:b/>
        </w:rPr>
        <w:t>cover</w:t>
      </w:r>
      <w:r w:rsidR="002602B4">
        <w:rPr>
          <w:rFonts w:cs="Arial"/>
          <w:b/>
        </w:rPr>
        <w:t xml:space="preserve"> spatial </w:t>
      </w:r>
      <w:r w:rsidR="00924EC4">
        <w:rPr>
          <w:rFonts w:cs="Arial"/>
          <w:b/>
        </w:rPr>
        <w:t xml:space="preserve">properties </w:t>
      </w:r>
      <w:r w:rsidR="002602B4">
        <w:rPr>
          <w:rFonts w:cs="Arial"/>
          <w:b/>
        </w:rPr>
        <w:t xml:space="preserve">of </w:t>
      </w:r>
      <w:del w:id="11" w:author="Emmanuel Dollinger" w:date="2019-06-18T12:22:00Z">
        <w:r w:rsidR="00FD2E23" w:rsidDel="004D12CC">
          <w:rPr>
            <w:rFonts w:cs="Arial"/>
            <w:b/>
          </w:rPr>
          <w:delText xml:space="preserve">the </w:delText>
        </w:r>
      </w:del>
      <w:proofErr w:type="spellStart"/>
      <w:r w:rsidR="008A2558">
        <w:rPr>
          <w:rFonts w:cs="Arial"/>
          <w:b/>
        </w:rPr>
        <w:t>scRNA</w:t>
      </w:r>
      <w:proofErr w:type="spellEnd"/>
      <w:r w:rsidR="008A2558">
        <w:rPr>
          <w:rFonts w:cs="Arial"/>
          <w:b/>
        </w:rPr>
        <w:t xml:space="preserve">-seq </w:t>
      </w:r>
      <w:r w:rsidR="002602B4">
        <w:rPr>
          <w:rFonts w:cs="Arial"/>
          <w:b/>
        </w:rPr>
        <w:t xml:space="preserve">data </w:t>
      </w:r>
      <w:r w:rsidR="00246AF7">
        <w:rPr>
          <w:rFonts w:cs="Arial"/>
          <w:b/>
        </w:rPr>
        <w:t xml:space="preserve">by utilizing </w:t>
      </w:r>
      <w:r w:rsidR="008A2558">
        <w:rPr>
          <w:rFonts w:cs="Arial"/>
          <w:b/>
        </w:rPr>
        <w:t xml:space="preserve">other </w:t>
      </w:r>
      <w:r w:rsidR="00246AF7" w:rsidRPr="003A2D6D">
        <w:rPr>
          <w:rFonts w:cs="Arial"/>
          <w:b/>
        </w:rPr>
        <w:t>spatial</w:t>
      </w:r>
      <w:r w:rsidR="008A2558">
        <w:rPr>
          <w:rFonts w:cs="Arial"/>
          <w:b/>
        </w:rPr>
        <w:t xml:space="preserve"> measurements of a small number of genes</w:t>
      </w:r>
      <w:r w:rsidR="00246AF7" w:rsidRPr="000E2A95">
        <w:rPr>
          <w:rFonts w:cs="Arial"/>
          <w:b/>
        </w:rPr>
        <w:t xml:space="preserve">. </w:t>
      </w:r>
      <w:r w:rsidR="00D82056" w:rsidRPr="003A2D6D">
        <w:rPr>
          <w:rFonts w:cs="Arial"/>
          <w:b/>
        </w:rPr>
        <w:t>Space</w:t>
      </w:r>
      <w:r w:rsidR="000E2A95" w:rsidRPr="008546C6">
        <w:rPr>
          <w:rFonts w:cs="Arial"/>
          <w:b/>
        </w:rPr>
        <w:t>-constrained</w:t>
      </w:r>
      <w:r w:rsidR="00BD7C28" w:rsidRPr="003A2D6D">
        <w:rPr>
          <w:rFonts w:cs="Arial"/>
          <w:b/>
        </w:rPr>
        <w:t xml:space="preserve"> cell-cell communication</w:t>
      </w:r>
      <w:r w:rsidR="00D82056" w:rsidRPr="003A2D6D">
        <w:rPr>
          <w:rFonts w:cs="Arial"/>
          <w:b/>
        </w:rPr>
        <w:t>s</w:t>
      </w:r>
      <w:r w:rsidR="00BD7C28" w:rsidRPr="003A2D6D">
        <w:rPr>
          <w:rFonts w:cs="Arial"/>
          <w:b/>
        </w:rPr>
        <w:t xml:space="preserve"> and </w:t>
      </w:r>
      <w:r w:rsidR="00DA5D23" w:rsidRPr="008546C6">
        <w:rPr>
          <w:rFonts w:cs="Arial"/>
          <w:b/>
        </w:rPr>
        <w:t xml:space="preserve">intercellular </w:t>
      </w:r>
      <w:r w:rsidR="00061731" w:rsidRPr="008546C6">
        <w:rPr>
          <w:rFonts w:cs="Arial"/>
          <w:b/>
        </w:rPr>
        <w:t>gene-</w:t>
      </w:r>
      <w:r w:rsidR="00BD7C28" w:rsidRPr="003A2D6D">
        <w:rPr>
          <w:rFonts w:cs="Arial"/>
          <w:b/>
        </w:rPr>
        <w:t>gene information</w:t>
      </w:r>
      <w:r w:rsidR="00BD7C28" w:rsidRPr="008546C6">
        <w:rPr>
          <w:rFonts w:cs="Arial"/>
          <w:b/>
        </w:rPr>
        <w:t xml:space="preserve"> flow</w:t>
      </w:r>
      <w:r w:rsidR="00D82056" w:rsidRPr="008546C6">
        <w:rPr>
          <w:rFonts w:cs="Arial"/>
          <w:b/>
        </w:rPr>
        <w:t>s</w:t>
      </w:r>
      <w:r w:rsidR="00BD7C28">
        <w:rPr>
          <w:rFonts w:cs="Arial"/>
          <w:b/>
        </w:rPr>
        <w:t xml:space="preserve"> are inferred using </w:t>
      </w:r>
      <w:del w:id="12" w:author="Emmanuel Dollinger" w:date="2019-06-18T12:22:00Z">
        <w:r w:rsidR="00717535" w:rsidDel="004D12CC">
          <w:rPr>
            <w:rFonts w:cs="Arial"/>
            <w:b/>
          </w:rPr>
          <w:delText xml:space="preserve">methods of </w:delText>
        </w:r>
      </w:del>
      <w:r w:rsidR="001E3AEA">
        <w:rPr>
          <w:rFonts w:cs="Arial"/>
          <w:b/>
        </w:rPr>
        <w:t xml:space="preserve">partial </w:t>
      </w:r>
      <w:r w:rsidR="00BD7C28">
        <w:rPr>
          <w:rFonts w:cs="Arial"/>
          <w:b/>
        </w:rPr>
        <w:t xml:space="preserve">information </w:t>
      </w:r>
      <w:r w:rsidR="00717535">
        <w:rPr>
          <w:rFonts w:cs="Arial"/>
          <w:b/>
        </w:rPr>
        <w:t>decomposition</w:t>
      </w:r>
      <w:r w:rsidR="00BD7C28">
        <w:rPr>
          <w:rFonts w:cs="Arial"/>
          <w:b/>
        </w:rPr>
        <w:t xml:space="preserve"> and </w:t>
      </w:r>
      <w:commentRangeStart w:id="13"/>
      <w:r w:rsidR="00717535">
        <w:rPr>
          <w:rFonts w:cs="Arial"/>
          <w:b/>
        </w:rPr>
        <w:t>ensemble of trees</w:t>
      </w:r>
      <w:commentRangeEnd w:id="13"/>
      <w:r w:rsidR="004D12CC">
        <w:rPr>
          <w:rStyle w:val="CommentReference"/>
        </w:rPr>
        <w:commentReference w:id="13"/>
      </w:r>
      <w:r w:rsidR="00BD7C28">
        <w:rPr>
          <w:rFonts w:cs="Arial"/>
          <w:b/>
        </w:rPr>
        <w:t>.</w:t>
      </w:r>
      <w:r w:rsidR="000D5441">
        <w:rPr>
          <w:rFonts w:cs="Arial"/>
          <w:b/>
        </w:rPr>
        <w:t xml:space="preserve"> </w:t>
      </w:r>
      <w:r w:rsidR="000D5441" w:rsidRPr="000D5441">
        <w:rPr>
          <w:rFonts w:cs="Arial"/>
        </w:rPr>
        <w:t>(3 sentences and no more than 70 words)</w:t>
      </w:r>
    </w:p>
    <w:p w14:paraId="7B5F7ADE" w14:textId="3E2C241C" w:rsidR="00A76B92" w:rsidRDefault="00D903BA" w:rsidP="00912BD0">
      <w:pPr>
        <w:spacing w:line="480" w:lineRule="auto"/>
        <w:ind w:firstLine="0"/>
        <w:rPr>
          <w:rFonts w:cs="Arial"/>
        </w:rPr>
      </w:pPr>
      <w:r w:rsidRPr="000636BA">
        <w:rPr>
          <w:rFonts w:cs="Arial"/>
        </w:rPr>
        <w:t xml:space="preserve">The diverse structures and functions of </w:t>
      </w:r>
      <w:del w:id="14" w:author="Emmanuel Dollinger" w:date="2019-06-18T12:27:00Z">
        <w:r w:rsidRPr="000636BA" w:rsidDel="00EE6FF6">
          <w:rPr>
            <w:rFonts w:cs="Arial"/>
          </w:rPr>
          <w:delText xml:space="preserve">the </w:delText>
        </w:r>
      </w:del>
      <w:r w:rsidRPr="000636BA">
        <w:rPr>
          <w:rFonts w:cs="Arial"/>
        </w:rPr>
        <w:t xml:space="preserve">multicellular organisms </w:t>
      </w:r>
      <w:del w:id="15" w:author="Emmanuel Dollinger" w:date="2019-06-18T12:28:00Z">
        <w:r w:rsidRPr="000636BA" w:rsidDel="00EE6FF6">
          <w:rPr>
            <w:rFonts w:cs="Arial"/>
          </w:rPr>
          <w:delText xml:space="preserve">are results </w:delText>
        </w:r>
      </w:del>
      <w:commentRangeStart w:id="16"/>
      <w:ins w:id="17" w:author="Emmanuel Dollinger" w:date="2019-06-18T12:28:00Z">
        <w:r w:rsidR="00EE6FF6">
          <w:rPr>
            <w:rFonts w:cs="Arial"/>
          </w:rPr>
          <w:t xml:space="preserve">arise from </w:t>
        </w:r>
        <w:commentRangeEnd w:id="16"/>
        <w:r w:rsidR="00EE6FF6">
          <w:rPr>
            <w:rStyle w:val="CommentReference"/>
          </w:rPr>
          <w:commentReference w:id="16"/>
        </w:r>
      </w:ins>
      <w:del w:id="18" w:author="Emmanuel Dollinger" w:date="2019-06-18T12:28:00Z">
        <w:r w:rsidRPr="000636BA" w:rsidDel="00EE6FF6">
          <w:rPr>
            <w:rFonts w:cs="Arial"/>
          </w:rPr>
          <w:delText>of</w:delText>
        </w:r>
      </w:del>
      <w:r w:rsidRPr="000636BA">
        <w:rPr>
          <w:rFonts w:cs="Arial"/>
        </w:rPr>
        <w:t xml:space="preserve"> </w:t>
      </w:r>
      <w:r w:rsidR="007E51FF">
        <w:rPr>
          <w:rFonts w:cs="Arial"/>
        </w:rPr>
        <w:t xml:space="preserve">regulated </w:t>
      </w:r>
      <w:r w:rsidRPr="000636BA">
        <w:rPr>
          <w:rFonts w:cs="Arial"/>
        </w:rPr>
        <w:t xml:space="preserve">heterogeneity among cells that form </w:t>
      </w:r>
      <w:del w:id="19" w:author="Emmanuel Dollinger" w:date="2019-06-18T12:28:00Z">
        <w:r w:rsidRPr="000636BA" w:rsidDel="00EE6FF6">
          <w:rPr>
            <w:rFonts w:cs="Arial"/>
          </w:rPr>
          <w:delText xml:space="preserve">the </w:delText>
        </w:r>
      </w:del>
      <w:r w:rsidRPr="000636BA">
        <w:rPr>
          <w:rFonts w:cs="Arial"/>
        </w:rPr>
        <w:t xml:space="preserve">tissues. </w:t>
      </w:r>
      <w:del w:id="20" w:author="Emmanuel Dollinger" w:date="2019-06-18T12:28:00Z">
        <w:r w:rsidRPr="000636BA" w:rsidDel="00EE6FF6">
          <w:rPr>
            <w:rFonts w:cs="Arial"/>
          </w:rPr>
          <w:delText>The single</w:delText>
        </w:r>
      </w:del>
      <w:ins w:id="21" w:author="Emmanuel Dollinger" w:date="2019-06-18T12:28:00Z">
        <w:r w:rsidR="00EE6FF6">
          <w:rPr>
            <w:rFonts w:cs="Arial"/>
          </w:rPr>
          <w:t>S</w:t>
        </w:r>
        <w:r w:rsidR="00EE6FF6" w:rsidRPr="000636BA">
          <w:rPr>
            <w:rFonts w:cs="Arial"/>
          </w:rPr>
          <w:t>ingle</w:t>
        </w:r>
      </w:ins>
      <w:r w:rsidRPr="000636BA">
        <w:rPr>
          <w:rFonts w:cs="Arial"/>
        </w:rPr>
        <w:t>-cell transcriptomic</w:t>
      </w:r>
      <w:del w:id="22" w:author="Emmanuel Dollinger" w:date="2019-06-18T12:28:00Z">
        <w:r w:rsidRPr="000636BA" w:rsidDel="00EE6FF6">
          <w:rPr>
            <w:rFonts w:cs="Arial"/>
          </w:rPr>
          <w:delText>s</w:delText>
        </w:r>
      </w:del>
      <w:r w:rsidRPr="000636BA">
        <w:rPr>
          <w:rFonts w:cs="Arial"/>
        </w:rPr>
        <w:t xml:space="preserve"> methods </w:t>
      </w:r>
      <w:r w:rsidR="00054FAF">
        <w:rPr>
          <w:rFonts w:cs="Arial"/>
        </w:rPr>
        <w:t>enable</w:t>
      </w:r>
      <w:r w:rsidRPr="000636BA">
        <w:rPr>
          <w:rFonts w:cs="Arial"/>
        </w:rPr>
        <w:t xml:space="preserve"> </w:t>
      </w:r>
      <w:r w:rsidR="00054FAF">
        <w:rPr>
          <w:rFonts w:cs="Arial"/>
        </w:rPr>
        <w:t xml:space="preserve">analysis </w:t>
      </w:r>
      <w:del w:id="23" w:author="Emmanuel Dollinger" w:date="2019-06-18T12:29:00Z">
        <w:r w:rsidR="00054FAF" w:rsidDel="00EE6FF6">
          <w:rPr>
            <w:rFonts w:cs="Arial"/>
          </w:rPr>
          <w:delText>of all</w:delText>
        </w:r>
      </w:del>
      <w:ins w:id="24" w:author="Emmanuel Dollinger" w:date="2019-06-18T12:29:00Z">
        <w:r w:rsidR="00EE6FF6">
          <w:rPr>
            <w:rFonts w:cs="Arial"/>
          </w:rPr>
          <w:t>of the heterogeneity of</w:t>
        </w:r>
      </w:ins>
      <w:r w:rsidR="00054FAF">
        <w:rPr>
          <w:rFonts w:cs="Arial"/>
        </w:rPr>
        <w:t xml:space="preserve"> gene </w:t>
      </w:r>
      <w:r w:rsidRPr="000636BA">
        <w:rPr>
          <w:rFonts w:cs="Arial"/>
        </w:rPr>
        <w:t>expression</w:t>
      </w:r>
      <w:r w:rsidR="00CF4755">
        <w:rPr>
          <w:rFonts w:cs="Arial"/>
        </w:rPr>
        <w:t xml:space="preserve">s </w:t>
      </w:r>
      <w:r w:rsidRPr="000636BA">
        <w:rPr>
          <w:rFonts w:cs="Arial"/>
        </w:rPr>
        <w:t>in individual cells</w:t>
      </w:r>
      <w:del w:id="25" w:author="Emmanuel Dollinger" w:date="2019-06-18T12:29:00Z">
        <w:r w:rsidR="00844C59" w:rsidDel="00EE6FF6">
          <w:rPr>
            <w:rFonts w:cs="Arial"/>
          </w:rPr>
          <w:delText xml:space="preserve"> to scrutinize such heterogeneity</w:delText>
        </w:r>
      </w:del>
      <w:r w:rsidR="00A76B92">
        <w:rPr>
          <w:rFonts w:cs="Arial"/>
        </w:rPr>
        <w:fldChar w:fldCharType="begin"/>
      </w:r>
      <w:r w:rsidR="00A76B92">
        <w:rPr>
          <w:rFonts w:cs="Arial"/>
        </w:rPr>
        <w:instrText xml:space="preserve"> ADDIN EN.CITE &lt;EndNote&gt;&lt;Cite&gt;&lt;Author&gt;Svensson&lt;/Author&gt;&lt;Year&gt;2018&lt;/Year&gt;&lt;RecNum&gt;6&lt;/RecNum&gt;&lt;DisplayText&gt;&lt;style face="superscript"&gt;1&lt;/style&gt;&lt;/DisplayText&gt;&lt;record&gt;&lt;rec-number&gt;6&lt;/rec-number&gt;&lt;foreign-keys&gt;&lt;key app="EN" db-id="tv0pewzt5z5fwbeeaza5ar9gf5ptps0svw9r" timestamp="1557375429"&gt;6&lt;/key&gt;&lt;/foreign-keys&gt;&lt;ref-type name="Journal Article"&gt;17&lt;/ref-type&gt;&lt;contributors&gt;&lt;authors&gt;&lt;author&gt;Svensson, V.&lt;/author&gt;&lt;author&gt;Vento-Tormo, R.&lt;/author&gt;&lt;author&gt;Teichmann, S. A.&lt;/author&gt;&lt;/authors&gt;&lt;/contributors&gt;&lt;auth-address&gt;European Molecular Biology Laboratory, European Bioinformatics Institute (EMBL-EBI), Hinxton, Cambridge, UK.&amp;#xD;Wellcome Trust Sanger Institute, Hinxton, Cambridge, UK.&lt;/auth-address&gt;&lt;titles&gt;&lt;title&gt;Exponential scaling of single-cell RNA-seq in the past decade&lt;/title&gt;&lt;secondary-title&gt;Nat Protoc&lt;/secondary-title&gt;&lt;/titles&gt;&lt;periodical&gt;&lt;full-title&gt;Nat Protoc&lt;/full-title&gt;&lt;/periodical&gt;&lt;pages&gt;599-604&lt;/pages&gt;&lt;volume&gt;13&lt;/volume&gt;&lt;number&gt;4&lt;/number&gt;&lt;edition&gt;2018/03/02&lt;/edition&gt;&lt;keywords&gt;&lt;keyword&gt;Gene Expression Profiling/history/*methods/trends&lt;/keyword&gt;&lt;keyword&gt;History, 21st Century&lt;/keyword&gt;&lt;keyword&gt;Sequence Analysis, RNA/history/*methods/trends&lt;/keyword&gt;&lt;keyword&gt;Single-Cell Analysis/history/*methods/trends&lt;/keyword&gt;&lt;/keywords&gt;&lt;dates&gt;&lt;year&gt;2018&lt;/year&gt;&lt;pub-dates&gt;&lt;date&gt;Apr&lt;/date&gt;&lt;/pub-dates&gt;&lt;/dates&gt;&lt;isbn&gt;1750-2799 (Electronic)&amp;#xD;1750-2799 (Linking)&lt;/isbn&gt;&lt;accession-num&gt;29494575&lt;/accession-num&gt;&lt;urls&gt;&lt;related-urls&gt;&lt;url&gt;https://www.ncbi.nlm.nih.gov/pubmed/29494575&lt;/url&gt;&lt;/related-urls&gt;&lt;/urls&gt;&lt;electronic-resource-num&gt;10.1038/nprot.2017.149&lt;/electronic-resource-num&gt;&lt;/record&gt;&lt;/Cite&gt;&lt;/EndNote&gt;</w:instrText>
      </w:r>
      <w:r w:rsidR="00A76B92">
        <w:rPr>
          <w:rFonts w:cs="Arial"/>
        </w:rPr>
        <w:fldChar w:fldCharType="separate"/>
      </w:r>
      <w:r w:rsidR="00A76B92" w:rsidRPr="00A76B92">
        <w:rPr>
          <w:rFonts w:cs="Arial"/>
          <w:noProof/>
          <w:vertAlign w:val="superscript"/>
        </w:rPr>
        <w:t>1</w:t>
      </w:r>
      <w:r w:rsidR="00A76B92">
        <w:rPr>
          <w:rFonts w:cs="Arial"/>
        </w:rPr>
        <w:fldChar w:fldCharType="end"/>
      </w:r>
      <w:r w:rsidR="00A76B92">
        <w:rPr>
          <w:rFonts w:cs="Arial"/>
        </w:rPr>
        <w:t>.</w:t>
      </w:r>
      <w:ins w:id="26" w:author="Emmanuel Dollinger" w:date="2019-06-18T12:30:00Z">
        <w:r w:rsidR="00EE6FF6">
          <w:rPr>
            <w:rFonts w:cs="Arial"/>
          </w:rPr>
          <w:t xml:space="preserve"> D</w:t>
        </w:r>
      </w:ins>
      <w:del w:id="27" w:author="Emmanuel Dollinger" w:date="2019-06-18T12:30:00Z">
        <w:r w:rsidR="00A76B92" w:rsidDel="00EE6FF6">
          <w:rPr>
            <w:rFonts w:cs="Arial"/>
          </w:rPr>
          <w:delText xml:space="preserve"> </w:delText>
        </w:r>
        <w:r w:rsidR="008D7795" w:rsidRPr="008D7795" w:rsidDel="00EE6FF6">
          <w:rPr>
            <w:rFonts w:cs="Arial"/>
          </w:rPr>
          <w:delText>While d</w:delText>
        </w:r>
      </w:del>
      <w:r w:rsidR="008D7795" w:rsidRPr="008D7795">
        <w:rPr>
          <w:rFonts w:cs="Arial"/>
        </w:rPr>
        <w:t xml:space="preserve">issociating tissues into single cells </w:t>
      </w:r>
      <w:r w:rsidR="00844C59">
        <w:rPr>
          <w:rFonts w:cs="Arial"/>
        </w:rPr>
        <w:t xml:space="preserve">is </w:t>
      </w:r>
      <w:del w:id="28" w:author="Emmanuel Dollinger" w:date="2019-06-18T12:30:00Z">
        <w:r w:rsidR="00844C59" w:rsidDel="00EE6FF6">
          <w:rPr>
            <w:rFonts w:cs="Arial"/>
          </w:rPr>
          <w:delText xml:space="preserve">critical </w:delText>
        </w:r>
      </w:del>
      <w:commentRangeStart w:id="29"/>
      <w:ins w:id="30" w:author="Emmanuel Dollinger" w:date="2019-06-18T12:30:00Z">
        <w:r w:rsidR="00EE6FF6">
          <w:rPr>
            <w:rFonts w:cs="Arial"/>
          </w:rPr>
          <w:t xml:space="preserve">a necessary step </w:t>
        </w:r>
        <w:commentRangeEnd w:id="29"/>
        <w:r w:rsidR="00EE6FF6">
          <w:rPr>
            <w:rStyle w:val="CommentReference"/>
          </w:rPr>
          <w:commentReference w:id="29"/>
        </w:r>
        <w:r w:rsidR="00EE6FF6">
          <w:rPr>
            <w:rFonts w:cs="Arial"/>
          </w:rPr>
          <w:t xml:space="preserve">for </w:t>
        </w:r>
      </w:ins>
      <w:del w:id="31" w:author="Emmanuel Dollinger" w:date="2019-06-18T12:30:00Z">
        <w:r w:rsidR="00844C59" w:rsidDel="00EE6FF6">
          <w:rPr>
            <w:rFonts w:cs="Arial"/>
          </w:rPr>
          <w:delText xml:space="preserve">to </w:delText>
        </w:r>
      </w:del>
      <w:r w:rsidR="008D7795" w:rsidRPr="008D7795">
        <w:rPr>
          <w:rFonts w:cs="Arial"/>
        </w:rPr>
        <w:t xml:space="preserve">high-throughput genomics, </w:t>
      </w:r>
      <w:del w:id="32" w:author="Emmanuel Dollinger" w:date="2019-06-18T12:30:00Z">
        <w:r w:rsidR="008D7795" w:rsidRPr="008D7795" w:rsidDel="00EE6FF6">
          <w:rPr>
            <w:rFonts w:cs="Arial"/>
          </w:rPr>
          <w:delText xml:space="preserve">the </w:delText>
        </w:r>
      </w:del>
      <w:ins w:id="33" w:author="Emmanuel Dollinger" w:date="2019-06-18T12:30:00Z">
        <w:r w:rsidR="00EE6FF6">
          <w:rPr>
            <w:rFonts w:cs="Arial"/>
          </w:rPr>
          <w:t xml:space="preserve">but </w:t>
        </w:r>
      </w:ins>
      <w:ins w:id="34" w:author="Emmanuel Dollinger" w:date="2019-06-18T12:31:00Z">
        <w:r w:rsidR="00EE6FF6">
          <w:rPr>
            <w:rFonts w:cs="Arial"/>
          </w:rPr>
          <w:t xml:space="preserve">this </w:t>
        </w:r>
        <w:commentRangeStart w:id="35"/>
        <w:r w:rsidR="00EE6FF6">
          <w:rPr>
            <w:rFonts w:cs="Arial"/>
          </w:rPr>
          <w:t xml:space="preserve">causes </w:t>
        </w:r>
        <w:commentRangeEnd w:id="35"/>
        <w:r w:rsidR="00EE6FF6">
          <w:rPr>
            <w:rStyle w:val="CommentReference"/>
          </w:rPr>
          <w:commentReference w:id="35"/>
        </w:r>
        <w:r w:rsidR="00EE6FF6">
          <w:rPr>
            <w:rFonts w:cs="Arial"/>
          </w:rPr>
          <w:t>loss of</w:t>
        </w:r>
      </w:ins>
      <w:ins w:id="36" w:author="Emmanuel Dollinger" w:date="2019-06-18T12:30:00Z">
        <w:r w:rsidR="00EE6FF6" w:rsidRPr="008D7795">
          <w:rPr>
            <w:rFonts w:cs="Arial"/>
          </w:rPr>
          <w:t xml:space="preserve"> </w:t>
        </w:r>
      </w:ins>
      <w:r w:rsidR="008D7795" w:rsidRPr="008D7795">
        <w:rPr>
          <w:rFonts w:cs="Arial"/>
        </w:rPr>
        <w:t>crucial spatial information</w:t>
      </w:r>
      <w:ins w:id="37" w:author="Emmanuel Dollinger" w:date="2019-06-18T12:31:00Z">
        <w:r w:rsidR="00EE6FF6">
          <w:rPr>
            <w:rFonts w:cs="Arial"/>
          </w:rPr>
          <w:t>.</w:t>
        </w:r>
      </w:ins>
      <w:r w:rsidR="008D7795" w:rsidRPr="008D7795">
        <w:rPr>
          <w:rFonts w:cs="Arial"/>
        </w:rPr>
        <w:t xml:space="preserve"> </w:t>
      </w:r>
      <w:del w:id="38" w:author="Emmanuel Dollinger" w:date="2019-06-18T12:31:00Z">
        <w:r w:rsidR="008D7795" w:rsidRPr="008D7795" w:rsidDel="00EE6FF6">
          <w:rPr>
            <w:rFonts w:cs="Arial"/>
          </w:rPr>
          <w:delText>is often lost. On the other hand, m</w:delText>
        </w:r>
      </w:del>
      <w:ins w:id="39" w:author="Emmanuel Dollinger" w:date="2019-06-18T12:31:00Z">
        <w:r w:rsidR="00EE6FF6">
          <w:rPr>
            <w:rFonts w:cs="Arial"/>
          </w:rPr>
          <w:t>M</w:t>
        </w:r>
      </w:ins>
      <w:r w:rsidR="008D7795" w:rsidRPr="008D7795">
        <w:rPr>
          <w:rFonts w:cs="Arial"/>
        </w:rPr>
        <w:t>easur</w:t>
      </w:r>
      <w:r w:rsidR="00823172">
        <w:rPr>
          <w:rFonts w:cs="Arial"/>
        </w:rPr>
        <w:t>ing</w:t>
      </w:r>
      <w:r w:rsidR="008D7795" w:rsidRPr="008D7795">
        <w:rPr>
          <w:rFonts w:cs="Arial"/>
        </w:rPr>
        <w:t xml:space="preserve"> gene expression</w:t>
      </w:r>
      <w:del w:id="40" w:author="Emmanuel Dollinger" w:date="2019-06-18T12:31:00Z">
        <w:r w:rsidR="008D7795" w:rsidRPr="008D7795" w:rsidDel="00EE6FF6">
          <w:rPr>
            <w:rFonts w:cs="Arial"/>
          </w:rPr>
          <w:delText>s</w:delText>
        </w:r>
      </w:del>
      <w:r w:rsidR="008D7795" w:rsidRPr="008D7795">
        <w:rPr>
          <w:rFonts w:cs="Arial"/>
        </w:rPr>
        <w:t xml:space="preserve"> in </w:t>
      </w:r>
      <w:r w:rsidR="00823172">
        <w:rPr>
          <w:rFonts w:cs="Arial"/>
        </w:rPr>
        <w:t xml:space="preserve">intact </w:t>
      </w:r>
      <w:r w:rsidR="008D7795" w:rsidRPr="008D7795">
        <w:rPr>
          <w:rFonts w:cs="Arial"/>
        </w:rPr>
        <w:t>tissue</w:t>
      </w:r>
      <w:r w:rsidR="00823172">
        <w:rPr>
          <w:rFonts w:cs="Arial"/>
        </w:rPr>
        <w:t>s</w:t>
      </w:r>
      <w:r w:rsidR="008D7795" w:rsidRPr="008D7795">
        <w:rPr>
          <w:rFonts w:cs="Arial"/>
        </w:rPr>
        <w:t xml:space="preserve"> provide spatial resolutions</w:t>
      </w:r>
      <w:ins w:id="41" w:author="Emmanuel Dollinger" w:date="2019-06-18T12:31:00Z">
        <w:r w:rsidR="00EE6FF6">
          <w:rPr>
            <w:rFonts w:cs="Arial"/>
          </w:rPr>
          <w:t>;</w:t>
        </w:r>
      </w:ins>
      <w:del w:id="42" w:author="Emmanuel Dollinger" w:date="2019-06-18T12:31:00Z">
        <w:r w:rsidR="008D7795" w:rsidRPr="008D7795" w:rsidDel="00EE6FF6">
          <w:rPr>
            <w:rFonts w:cs="Arial"/>
          </w:rPr>
          <w:delText>,</w:delText>
        </w:r>
      </w:del>
      <w:r w:rsidR="008D7795" w:rsidRPr="008D7795">
        <w:rPr>
          <w:rFonts w:cs="Arial"/>
        </w:rPr>
        <w:t xml:space="preserve"> however, </w:t>
      </w:r>
      <w:commentRangeStart w:id="43"/>
      <w:r w:rsidR="008D7795" w:rsidRPr="008D7795">
        <w:rPr>
          <w:rFonts w:cs="Arial"/>
        </w:rPr>
        <w:t>the</w:t>
      </w:r>
      <w:r w:rsidR="0087159D">
        <w:rPr>
          <w:rFonts w:cs="Arial"/>
        </w:rPr>
        <w:t xml:space="preserve"> small number of </w:t>
      </w:r>
      <w:r w:rsidR="008D7795" w:rsidRPr="008D7795">
        <w:rPr>
          <w:rFonts w:cs="Arial"/>
        </w:rPr>
        <w:t xml:space="preserve">genes examined need to be </w:t>
      </w:r>
      <w:r w:rsidR="00E83363">
        <w:rPr>
          <w:rFonts w:cs="Arial"/>
        </w:rPr>
        <w:t>selected in advance</w:t>
      </w:r>
      <w:commentRangeEnd w:id="43"/>
      <w:r w:rsidR="00EE6FF6">
        <w:rPr>
          <w:rStyle w:val="CommentReference"/>
        </w:rPr>
        <w:commentReference w:id="43"/>
      </w:r>
      <w:r w:rsidR="008D7795" w:rsidRPr="008D7795">
        <w:rPr>
          <w:rFonts w:cs="Arial"/>
        </w:rPr>
        <w:t xml:space="preserve">. </w:t>
      </w:r>
      <w:commentRangeStart w:id="44"/>
      <w:r w:rsidR="00C467E4" w:rsidRPr="005D7E15">
        <w:rPr>
          <w:rFonts w:cs="Arial"/>
        </w:rPr>
        <w:t xml:space="preserve">Is it possible to </w:t>
      </w:r>
      <w:r w:rsidR="00D07B1F" w:rsidRPr="003A2D6D">
        <w:rPr>
          <w:rFonts w:cs="Arial"/>
        </w:rPr>
        <w:t>provide spatial information for the single cells</w:t>
      </w:r>
      <w:r w:rsidR="005D7E15">
        <w:rPr>
          <w:rFonts w:cs="Arial"/>
        </w:rPr>
        <w:t xml:space="preserve"> with transcriptomics measured</w:t>
      </w:r>
      <w:commentRangeEnd w:id="44"/>
      <w:r w:rsidR="00EE6FF6">
        <w:rPr>
          <w:rStyle w:val="CommentReference"/>
        </w:rPr>
        <w:commentReference w:id="44"/>
      </w:r>
      <w:r w:rsidR="005D7E15">
        <w:rPr>
          <w:rFonts w:cs="Arial"/>
        </w:rPr>
        <w:t xml:space="preserve">? </w:t>
      </w:r>
      <w:r w:rsidR="001A0BB1" w:rsidRPr="003A2D6D">
        <w:rPr>
          <w:rFonts w:cs="Arial"/>
        </w:rPr>
        <w:t xml:space="preserve"> </w:t>
      </w:r>
    </w:p>
    <w:p w14:paraId="7AAB6487" w14:textId="77777777" w:rsidR="00F80766" w:rsidRDefault="00F80766" w:rsidP="003A2D6D">
      <w:pPr>
        <w:spacing w:line="480" w:lineRule="auto"/>
        <w:ind w:firstLine="0"/>
        <w:rPr>
          <w:rFonts w:cs="Arial"/>
        </w:rPr>
      </w:pPr>
    </w:p>
    <w:p w14:paraId="5AC347A1" w14:textId="50D1F338" w:rsidR="001302FB" w:rsidRDefault="00E90FE6" w:rsidP="00D90AEE">
      <w:pPr>
        <w:spacing w:line="480" w:lineRule="auto"/>
        <w:rPr>
          <w:rFonts w:cs="Arial"/>
        </w:rPr>
      </w:pPr>
      <w:r w:rsidRPr="00E90FE6">
        <w:rPr>
          <w:rFonts w:cs="Arial"/>
        </w:rPr>
        <w:lastRenderedPageBreak/>
        <w:t>Recent</w:t>
      </w:r>
      <w:del w:id="45" w:author="Emmanuel Dollinger" w:date="2019-06-18T12:35:00Z">
        <w:r w:rsidRPr="00E90FE6" w:rsidDel="00EE6FF6">
          <w:rPr>
            <w:rFonts w:cs="Arial"/>
          </w:rPr>
          <w:delText>ly</w:delText>
        </w:r>
      </w:del>
      <w:r w:rsidRPr="00E90FE6">
        <w:rPr>
          <w:rFonts w:cs="Arial"/>
        </w:rPr>
        <w:t xml:space="preserve"> computational methods have </w:t>
      </w:r>
      <w:del w:id="46" w:author="Emmanuel Dollinger" w:date="2019-06-18T12:35:00Z">
        <w:r w:rsidRPr="00E90FE6" w:rsidDel="00EE6FF6">
          <w:rPr>
            <w:rFonts w:cs="Arial"/>
          </w:rPr>
          <w:delText>been developed</w:delText>
        </w:r>
        <w:r w:rsidR="00343847" w:rsidDel="00EE6FF6">
          <w:rPr>
            <w:rFonts w:cs="Arial"/>
          </w:rPr>
          <w:delText>, attempting</w:delText>
        </w:r>
      </w:del>
      <w:ins w:id="47" w:author="Emmanuel Dollinger" w:date="2019-06-18T12:35:00Z">
        <w:r w:rsidR="00EE6FF6">
          <w:rPr>
            <w:rFonts w:cs="Arial"/>
          </w:rPr>
          <w:t>attempted</w:t>
        </w:r>
      </w:ins>
      <w:r w:rsidR="00343847">
        <w:rPr>
          <w:rFonts w:cs="Arial"/>
        </w:rPr>
        <w:t xml:space="preserve"> to </w:t>
      </w:r>
      <w:del w:id="48" w:author="Emmanuel Dollinger" w:date="2019-06-18T12:37:00Z">
        <w:r w:rsidRPr="00E90FE6" w:rsidDel="00EE6FF6">
          <w:rPr>
            <w:rFonts w:cs="Arial"/>
          </w:rPr>
          <w:delText>equip the</w:delText>
        </w:r>
      </w:del>
      <w:ins w:id="49" w:author="Emmanuel Dollinger" w:date="2019-06-18T12:37:00Z">
        <w:r w:rsidR="00EE6FF6">
          <w:rPr>
            <w:rFonts w:cs="Arial"/>
          </w:rPr>
          <w:t>pair</w:t>
        </w:r>
      </w:ins>
      <w:r w:rsidRPr="00E90FE6">
        <w:rPr>
          <w:rFonts w:cs="Arial"/>
        </w:rPr>
        <w:t xml:space="preserve"> </w:t>
      </w:r>
      <w:del w:id="50" w:author="Emmanuel Dollinger" w:date="2019-06-18T12:37:00Z">
        <w:r w:rsidRPr="00E90FE6" w:rsidDel="00EE6FF6">
          <w:rPr>
            <w:rFonts w:cs="Arial"/>
          </w:rPr>
          <w:delText xml:space="preserve">single cells in </w:delText>
        </w:r>
      </w:del>
      <w:proofErr w:type="spellStart"/>
      <w:r w:rsidRPr="00E90FE6">
        <w:rPr>
          <w:rFonts w:cs="Arial"/>
        </w:rPr>
        <w:t>scRNA</w:t>
      </w:r>
      <w:proofErr w:type="spellEnd"/>
      <w:r w:rsidRPr="00E90FE6">
        <w:rPr>
          <w:rFonts w:cs="Arial"/>
        </w:rPr>
        <w:t xml:space="preserve">-seq data with spatial information using </w:t>
      </w:r>
      <w:r w:rsidR="00343847">
        <w:rPr>
          <w:rFonts w:cs="Arial"/>
        </w:rPr>
        <w:t xml:space="preserve">other </w:t>
      </w:r>
      <w:r w:rsidR="002347C1">
        <w:rPr>
          <w:rFonts w:cs="Arial"/>
        </w:rPr>
        <w:t>spatial imaging data</w:t>
      </w:r>
      <w:r w:rsidR="00613EF4">
        <w:rPr>
          <w:rFonts w:cs="Arial"/>
        </w:rPr>
        <w:t xml:space="preserve"> (e.g.</w:t>
      </w:r>
      <w:r w:rsidR="00343847">
        <w:rPr>
          <w:rFonts w:cs="Arial"/>
        </w:rPr>
        <w:t xml:space="preserve"> </w:t>
      </w:r>
      <w:r w:rsidR="00343847" w:rsidRPr="003A2D6D">
        <w:rPr>
          <w:rFonts w:cs="Arial"/>
          <w:i/>
        </w:rPr>
        <w:t>in situ</w:t>
      </w:r>
      <w:r w:rsidR="00343847">
        <w:rPr>
          <w:rFonts w:cs="Arial"/>
        </w:rPr>
        <w:t xml:space="preserve"> hybridization</w:t>
      </w:r>
      <w:r w:rsidR="00613EF4">
        <w:rPr>
          <w:rFonts w:cs="Arial"/>
        </w:rPr>
        <w:t>)</w:t>
      </w:r>
      <w:r w:rsidRPr="00E90FE6">
        <w:rPr>
          <w:rFonts w:cs="Arial"/>
        </w:rPr>
        <w:t xml:space="preserve">. </w:t>
      </w:r>
      <w:del w:id="51" w:author="Emmanuel Dollinger" w:date="2019-06-18T12:38:00Z">
        <w:r w:rsidR="00E23D30" w:rsidDel="00AD09BC">
          <w:rPr>
            <w:rFonts w:cs="Arial"/>
          </w:rPr>
          <w:delText xml:space="preserve">For </w:delText>
        </w:r>
        <w:r w:rsidR="0080111F" w:rsidDel="00AD09BC">
          <w:rPr>
            <w:rFonts w:cs="Arial"/>
          </w:rPr>
          <w:delText>example, the s</w:delText>
        </w:r>
      </w:del>
      <w:ins w:id="52" w:author="Emmanuel Dollinger" w:date="2019-06-18T12:38:00Z">
        <w:r w:rsidR="00AD09BC">
          <w:rPr>
            <w:rFonts w:cs="Arial"/>
          </w:rPr>
          <w:t>S</w:t>
        </w:r>
      </w:ins>
      <w:r w:rsidR="0080111F">
        <w:rPr>
          <w:rFonts w:cs="Arial"/>
        </w:rPr>
        <w:t xml:space="preserve">patial information </w:t>
      </w:r>
      <w:ins w:id="53" w:author="Emmanuel Dollinger" w:date="2019-06-18T12:38:00Z">
        <w:r w:rsidR="00AD09BC">
          <w:rPr>
            <w:rFonts w:cs="Arial"/>
          </w:rPr>
          <w:t xml:space="preserve">was inferred </w:t>
        </w:r>
      </w:ins>
      <w:commentRangeStart w:id="54"/>
      <w:del w:id="55" w:author="Emmanuel Dollinger" w:date="2019-06-18T12:38:00Z">
        <w:r w:rsidR="0080111F" w:rsidDel="00AD09BC">
          <w:rPr>
            <w:rFonts w:cs="Arial"/>
          </w:rPr>
          <w:delText>might be provided</w:delText>
        </w:r>
        <w:commentRangeEnd w:id="54"/>
        <w:r w:rsidR="00AD09BC" w:rsidDel="00AD09BC">
          <w:rPr>
            <w:rStyle w:val="CommentReference"/>
          </w:rPr>
          <w:commentReference w:id="54"/>
        </w:r>
        <w:r w:rsidR="0080111F" w:rsidDel="00AD09BC">
          <w:rPr>
            <w:rFonts w:cs="Arial"/>
          </w:rPr>
          <w:delText xml:space="preserve"> </w:delText>
        </w:r>
      </w:del>
      <w:r w:rsidR="002347C1">
        <w:rPr>
          <w:rFonts w:cs="Arial"/>
        </w:rPr>
        <w:t xml:space="preserve">at the cell cluster levels </w:t>
      </w:r>
      <w:r w:rsidR="0080111F">
        <w:rPr>
          <w:rFonts w:cs="Arial"/>
        </w:rPr>
        <w:t xml:space="preserve">by identifying </w:t>
      </w:r>
      <w:r w:rsidRPr="001054DD">
        <w:rPr>
          <w:rFonts w:cs="Arial"/>
        </w:rPr>
        <w:t>spatial domains with coherent gene expression</w:t>
      </w:r>
      <w:r w:rsidR="0080111F" w:rsidRPr="003A2D6D">
        <w:rPr>
          <w:rFonts w:cs="Arial"/>
        </w:rPr>
        <w:t>s</w:t>
      </w:r>
      <w:r w:rsidRPr="001054DD">
        <w:rPr>
          <w:rFonts w:cs="Arial"/>
        </w:rPr>
        <w:t xml:space="preserve"> in spatial </w:t>
      </w:r>
      <w:r w:rsidR="0080111F" w:rsidRPr="003A2D6D">
        <w:rPr>
          <w:rFonts w:cs="Arial"/>
        </w:rPr>
        <w:t xml:space="preserve">imaging </w:t>
      </w:r>
      <w:r w:rsidRPr="001054DD">
        <w:rPr>
          <w:rFonts w:cs="Arial"/>
        </w:rPr>
        <w:t xml:space="preserve">data </w:t>
      </w:r>
      <w:del w:id="56" w:author="Emmanuel Dollinger" w:date="2019-06-18T12:39:00Z">
        <w:r w:rsidR="0080111F" w:rsidRPr="003A2D6D" w:rsidDel="00AD09BC">
          <w:rPr>
            <w:rFonts w:cs="Arial"/>
          </w:rPr>
          <w:delText>in connection</w:delText>
        </w:r>
      </w:del>
      <w:ins w:id="57" w:author="Emmanuel Dollinger" w:date="2019-06-18T12:39:00Z">
        <w:r w:rsidR="00AD09BC">
          <w:rPr>
            <w:rFonts w:cs="Arial"/>
          </w:rPr>
          <w:t>combined</w:t>
        </w:r>
      </w:ins>
      <w:r w:rsidR="0080111F" w:rsidRPr="003A2D6D">
        <w:rPr>
          <w:rFonts w:cs="Arial"/>
        </w:rPr>
        <w:t xml:space="preserve"> with </w:t>
      </w:r>
      <w:proofErr w:type="spellStart"/>
      <w:r w:rsidRPr="001054DD">
        <w:rPr>
          <w:rFonts w:cs="Arial"/>
        </w:rPr>
        <w:t>scRNA</w:t>
      </w:r>
      <w:proofErr w:type="spellEnd"/>
      <w:r w:rsidRPr="001054DD">
        <w:rPr>
          <w:rFonts w:cs="Arial"/>
        </w:rPr>
        <w:t>-seq data</w:t>
      </w:r>
      <w:r w:rsidR="009C4428" w:rsidRPr="001054DD">
        <w:rPr>
          <w:rFonts w:cs="Arial"/>
        </w:rPr>
        <w:fldChar w:fldCharType="begin"/>
      </w:r>
      <w:r w:rsidR="009C4428" w:rsidRPr="001054DD">
        <w:rPr>
          <w:rFonts w:cs="Arial"/>
        </w:rPr>
        <w:instrText xml:space="preserve"> ADDIN EN.CITE &lt;EndNote&gt;&lt;Cite&gt;&lt;Author&gt;Zhu&lt;/Author&gt;&lt;Year&gt;2018&lt;/Year&gt;&lt;RecNum&gt;7&lt;/RecNum&gt;&lt;DisplayText&gt;&lt;style face="superscript"&gt;2&lt;/style&gt;&lt;/DisplayText&gt;&lt;record&gt;&lt;rec-number&gt;7&lt;/rec-number&gt;&lt;foreign-keys&gt;&lt;key app="EN" db-id="tv0pewzt5z5fwbeeaza5ar9gf5ptps0svw9r" timestamp="1557375503"&gt;7&lt;/key&gt;&lt;/foreign-keys&gt;&lt;ref-type name="Journal Article"&gt;17&lt;/ref-type&gt;&lt;contributors&gt;&lt;authors&gt;&lt;author&gt;Zhu, Q.&lt;/author&gt;&lt;author&gt;Shah, S.&lt;/author&gt;&lt;author&gt;Dries, R.&lt;/author&gt;&lt;author&gt;Cai, L.&lt;/author&gt;&lt;author&gt;Yuan, G. C.&lt;/author&gt;&lt;/authors&gt;&lt;/contributors&gt;&lt;auth-address&gt;Department of Biostatistics and Computational Biology, Dana-Farber Cancer Institute and Harvard T.H. Chan School of Public Health, Boston, Massachusetts, USA.&amp;#xD;Division of Biology and Biological Engineering, California Institute of Technology, Pasadena, California, USA.&amp;#xD;UCLA-Caltech Medical Scientist Training Program, David Geffen School of Medicine, University of California at Los Angeles, Los Angeles, California, USA.&lt;/auth-address&gt;&lt;titles&gt;&lt;title&gt;Identification of spatially associated subpopulations by combining scRNAseq and sequential fluorescence in situ hybridization data&lt;/title&gt;&lt;secondary-title&gt;Nat Biotechnol&lt;/secondary-title&gt;&lt;/titles&gt;&lt;periodical&gt;&lt;full-title&gt;Nat Biotechnol&lt;/full-title&gt;&lt;/periodical&gt;&lt;edition&gt;2018/10/30&lt;/edition&gt;&lt;dates&gt;&lt;year&gt;2018&lt;/year&gt;&lt;pub-dates&gt;&lt;date&gt;Oct 29&lt;/date&gt;&lt;/pub-dates&gt;&lt;/dates&gt;&lt;isbn&gt;1546-1696 (Electronic)&amp;#xD;1087-0156 (Linking)&lt;/isbn&gt;&lt;accession-num&gt;30371680&lt;/accession-num&gt;&lt;urls&gt;&lt;related-urls&gt;&lt;url&gt;https://www.ncbi.nlm.nih.gov/pubmed/30371680&lt;/url&gt;&lt;/related-urls&gt;&lt;/urls&gt;&lt;custom2&gt;PMC6488461&lt;/custom2&gt;&lt;electronic-resource-num&gt;10.1038/nbt.4260&lt;/electronic-resource-num&gt;&lt;/record&gt;&lt;/Cite&gt;&lt;/EndNote&gt;</w:instrText>
      </w:r>
      <w:r w:rsidR="009C4428" w:rsidRPr="001054DD">
        <w:rPr>
          <w:rFonts w:cs="Arial"/>
        </w:rPr>
        <w:fldChar w:fldCharType="separate"/>
      </w:r>
      <w:r w:rsidR="009C4428" w:rsidRPr="001054DD">
        <w:rPr>
          <w:rFonts w:cs="Arial"/>
          <w:noProof/>
          <w:vertAlign w:val="superscript"/>
        </w:rPr>
        <w:t>2</w:t>
      </w:r>
      <w:r w:rsidR="009C4428" w:rsidRPr="001054DD">
        <w:rPr>
          <w:rFonts w:cs="Arial"/>
        </w:rPr>
        <w:fldChar w:fldCharType="end"/>
      </w:r>
      <w:r w:rsidR="009C4428" w:rsidRPr="001054DD">
        <w:rPr>
          <w:rFonts w:cs="Arial"/>
        </w:rPr>
        <w:t xml:space="preserve">. </w:t>
      </w:r>
      <w:r w:rsidR="00D65F93">
        <w:rPr>
          <w:rFonts w:cs="Arial"/>
        </w:rPr>
        <w:t xml:space="preserve"> </w:t>
      </w:r>
      <w:commentRangeStart w:id="58"/>
      <w:r w:rsidR="00D65F93">
        <w:rPr>
          <w:rFonts w:cs="Arial"/>
        </w:rPr>
        <w:t>A</w:t>
      </w:r>
      <w:r w:rsidR="00912BD0" w:rsidRPr="00912BD0">
        <w:rPr>
          <w:rFonts w:cs="Arial"/>
        </w:rPr>
        <w:t xml:space="preserve">t </w:t>
      </w:r>
      <w:ins w:id="59" w:author="Emmanuel Dollinger" w:date="2019-06-18T12:39:00Z">
        <w:r w:rsidR="00AD09BC">
          <w:rPr>
            <w:rFonts w:cs="Arial"/>
          </w:rPr>
          <w:t xml:space="preserve">an </w:t>
        </w:r>
      </w:ins>
      <w:r w:rsidR="00912BD0" w:rsidRPr="00912BD0">
        <w:rPr>
          <w:rFonts w:cs="Arial"/>
        </w:rPr>
        <w:t xml:space="preserve">individual cell </w:t>
      </w:r>
      <w:r w:rsidR="00D65F93">
        <w:rPr>
          <w:rFonts w:cs="Arial"/>
        </w:rPr>
        <w:t xml:space="preserve">level, </w:t>
      </w:r>
      <w:r w:rsidR="00D754B0">
        <w:rPr>
          <w:rFonts w:cs="Arial"/>
        </w:rPr>
        <w:t xml:space="preserve"> </w:t>
      </w:r>
      <w:r w:rsidR="00D65F93">
        <w:rPr>
          <w:rFonts w:cs="Arial"/>
        </w:rPr>
        <w:t>a</w:t>
      </w:r>
      <w:r w:rsidR="00912BD0" w:rsidRPr="00912BD0">
        <w:rPr>
          <w:rFonts w:cs="Arial"/>
        </w:rPr>
        <w:t xml:space="preserve"> similarity measurement based on correlation coefficients</w:t>
      </w:r>
      <w:r w:rsidR="002347C1">
        <w:rPr>
          <w:rFonts w:cs="Arial"/>
        </w:rPr>
        <w:fldChar w:fldCharType="begin"/>
      </w:r>
      <w:r w:rsidR="002347C1">
        <w:rPr>
          <w:rFonts w:cs="Arial"/>
        </w:rPr>
        <w:instrText xml:space="preserve"> ADDIN EN.CITE &lt;EndNote&gt;&lt;Cite&gt;&lt;Author&gt;Karaiskos&lt;/Author&gt;&lt;Year&gt;2017&lt;/Year&gt;&lt;RecNum&gt;4&lt;/RecNum&gt;&lt;DisplayText&gt;&lt;style face="superscript"&gt;3&lt;/style&gt;&lt;/DisplayText&gt;&lt;record&gt;&lt;rec-number&gt;4&lt;/rec-number&gt;&lt;foreign-keys&gt;&lt;key app="EN" db-id="tv0pewzt5z5fwbeeaza5ar9gf5ptps0svw9r" timestamp="1557375238"&gt;4&lt;/key&gt;&lt;/foreign-keys&gt;&lt;ref-type name="Journal Article"&gt;17&lt;/ref-type&gt;&lt;contributors&gt;&lt;authors&gt;&lt;author&gt;Karaiskos, N.&lt;/author&gt;&lt;author&gt;Wahle, P.&lt;/author&gt;&lt;author&gt;Alles, J.&lt;/author&gt;&lt;author&gt;Boltengagen, A.&lt;/author&gt;&lt;author&gt;Ayoub, S.&lt;/author&gt;&lt;author&gt;Kipar, C.&lt;/author&gt;&lt;author&gt;Kocks, C.&lt;/author&gt;&lt;author&gt;Rajewsky, N.&lt;/author&gt;&lt;author&gt;Zinzen, R. P.&lt;/author&gt;&lt;/authors&gt;&lt;/contributors&gt;&lt;auth-address&gt;Helmholtz Assoc MDC, Berlin Max Delbruck Ctr Mol Med, Syst Biol Gene Regulatory Elements, D-13125 Berlin, Germany&amp;#xD;MDC, Syst Biol Neural Tissue Differentiat, BIMSB, D-13125 Berlin, Germany&lt;/auth-address&gt;&lt;titles&gt;&lt;title&gt;The Drosophila embryo at single-cell transcriptome resolution&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194-199&lt;/pages&gt;&lt;volume&gt;358&lt;/volume&gt;&lt;number&gt;6360&lt;/number&gt;&lt;keywords&gt;&lt;keyword&gt;genome-wide expression&lt;/keyword&gt;&lt;keyword&gt;gene-expression&lt;/keyword&gt;&lt;keyword&gt;rna-seq&lt;/keyword&gt;&lt;keyword&gt;in-vivo&lt;/keyword&gt;&lt;keyword&gt;melanogaster&lt;/keyword&gt;&lt;keyword&gt;reveals&lt;/keyword&gt;&lt;keyword&gt;fate&lt;/keyword&gt;&lt;keyword&gt;localization&lt;/keyword&gt;&lt;keyword&gt;activation&lt;/keyword&gt;&lt;keyword&gt;evolution&lt;/keyword&gt;&lt;/keywords&gt;&lt;dates&gt;&lt;year&gt;2017&lt;/year&gt;&lt;pub-dates&gt;&lt;date&gt;Oct 13&lt;/date&gt;&lt;/pub-dates&gt;&lt;/dates&gt;&lt;isbn&gt;0036-8075&lt;/isbn&gt;&lt;accession-num&gt;WOS:000412841500041&lt;/accession-num&gt;&lt;urls&gt;&lt;related-urls&gt;&lt;url&gt;&amp;lt;Go to ISI&amp;gt;://WOS:000412841500041&lt;/url&gt;&lt;/related-urls&gt;&lt;/urls&gt;&lt;electronic-resource-num&gt;10.1126/science.aan3235&lt;/electronic-resource-num&gt;&lt;language&gt;English&lt;/language&gt;&lt;/record&gt;&lt;/Cite&gt;&lt;/EndNote&gt;</w:instrText>
      </w:r>
      <w:r w:rsidR="002347C1">
        <w:rPr>
          <w:rFonts w:cs="Arial"/>
        </w:rPr>
        <w:fldChar w:fldCharType="separate"/>
      </w:r>
      <w:r w:rsidR="002347C1" w:rsidRPr="00912BD0">
        <w:rPr>
          <w:rFonts w:cs="Arial"/>
          <w:noProof/>
          <w:vertAlign w:val="superscript"/>
        </w:rPr>
        <w:t>3</w:t>
      </w:r>
      <w:r w:rsidR="002347C1">
        <w:rPr>
          <w:rFonts w:cs="Arial"/>
        </w:rPr>
        <w:fldChar w:fldCharType="end"/>
      </w:r>
      <w:r w:rsidR="00912BD0" w:rsidRPr="00912BD0">
        <w:rPr>
          <w:rFonts w:cs="Arial"/>
        </w:rPr>
        <w:t xml:space="preserve"> </w:t>
      </w:r>
      <w:r w:rsidR="002347C1">
        <w:rPr>
          <w:rFonts w:cs="Arial"/>
        </w:rPr>
        <w:t>or correspondence scores</w:t>
      </w:r>
      <w:r w:rsidR="002347C1">
        <w:rPr>
          <w:rFonts w:cs="Arial"/>
        </w:rPr>
        <w:fldChar w:fldCharType="begin">
          <w:fldData xml:space="preserve">PEVuZE5vdGU+PENpdGU+PEF1dGhvcj5BY2hpbTwvQXV0aG9yPjxZZWFyPjIwMTU8L1llYXI+PFJl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</w:fldData>
        </w:fldChar>
      </w:r>
      <w:r w:rsidR="001D7471">
        <w:rPr>
          <w:rFonts w:cs="Arial"/>
        </w:rPr>
        <w:instrText xml:space="preserve"> ADDIN EN.CITE </w:instrText>
      </w:r>
      <w:r w:rsidR="001D7471">
        <w:rPr>
          <w:rFonts w:cs="Arial"/>
        </w:rPr>
        <w:fldChar w:fldCharType="begin">
          <w:fldData xml:space="preserve">PEVuZE5vdGU+PENpdGU+PEF1dGhvcj5BY2hpbTwvQXV0aG9yPjxZZWFyPjIwMTU8L1llYXI+PFJl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</w:fldData>
        </w:fldChar>
      </w:r>
      <w:r w:rsidR="001D7471">
        <w:rPr>
          <w:rFonts w:cs="Arial"/>
        </w:rPr>
        <w:instrText xml:space="preserve"> ADDIN EN.CITE.DATA </w:instrText>
      </w:r>
      <w:r w:rsidR="001D7471">
        <w:rPr>
          <w:rFonts w:cs="Arial"/>
        </w:rPr>
      </w:r>
      <w:r w:rsidR="001D7471">
        <w:rPr>
          <w:rFonts w:cs="Arial"/>
        </w:rPr>
        <w:fldChar w:fldCharType="end"/>
      </w:r>
      <w:r w:rsidR="002347C1">
        <w:rPr>
          <w:rFonts w:cs="Arial"/>
        </w:rPr>
      </w:r>
      <w:r w:rsidR="002347C1">
        <w:rPr>
          <w:rFonts w:cs="Arial"/>
        </w:rPr>
        <w:fldChar w:fldCharType="separate"/>
      </w:r>
      <w:r w:rsidR="001D7471" w:rsidRPr="001D7471">
        <w:rPr>
          <w:rFonts w:cs="Arial"/>
          <w:noProof/>
          <w:vertAlign w:val="superscript"/>
        </w:rPr>
        <w:t>4</w:t>
      </w:r>
      <w:r w:rsidR="002347C1">
        <w:rPr>
          <w:rFonts w:cs="Arial"/>
        </w:rPr>
        <w:fldChar w:fldCharType="end"/>
      </w:r>
      <w:r w:rsidR="002347C1">
        <w:rPr>
          <w:rFonts w:cs="Arial"/>
        </w:rPr>
        <w:t xml:space="preserve"> </w:t>
      </w:r>
      <w:r w:rsidR="00912BD0" w:rsidRPr="00912BD0">
        <w:rPr>
          <w:rFonts w:cs="Arial"/>
        </w:rPr>
        <w:t xml:space="preserve">between </w:t>
      </w:r>
      <w:del w:id="60" w:author="Emmanuel Dollinger" w:date="2019-06-18T12:40:00Z">
        <w:r w:rsidR="00912BD0" w:rsidRPr="00912BD0" w:rsidDel="00AD09BC">
          <w:rPr>
            <w:rFonts w:cs="Arial"/>
          </w:rPr>
          <w:delText xml:space="preserve">the </w:delText>
        </w:r>
      </w:del>
      <w:r w:rsidR="00912BD0" w:rsidRPr="00912BD0">
        <w:rPr>
          <w:rFonts w:cs="Arial"/>
        </w:rPr>
        <w:t xml:space="preserve">commonly examined genes in both spatial </w:t>
      </w:r>
      <w:r w:rsidR="00D65F93">
        <w:rPr>
          <w:rFonts w:cs="Arial"/>
        </w:rPr>
        <w:t xml:space="preserve">imaging </w:t>
      </w:r>
      <w:r w:rsidR="00912BD0" w:rsidRPr="00912BD0">
        <w:rPr>
          <w:rFonts w:cs="Arial"/>
        </w:rPr>
        <w:t xml:space="preserve">data and </w:t>
      </w:r>
      <w:proofErr w:type="spellStart"/>
      <w:r w:rsidR="00912BD0" w:rsidRPr="00912BD0">
        <w:rPr>
          <w:rFonts w:cs="Arial"/>
        </w:rPr>
        <w:t>scRNA</w:t>
      </w:r>
      <w:proofErr w:type="spellEnd"/>
      <w:r w:rsidR="00912BD0" w:rsidRPr="00912BD0">
        <w:rPr>
          <w:rFonts w:cs="Arial"/>
        </w:rPr>
        <w:t xml:space="preserve">-seq data </w:t>
      </w:r>
      <w:r w:rsidR="00F80766">
        <w:rPr>
          <w:rFonts w:cs="Arial"/>
        </w:rPr>
        <w:t xml:space="preserve">was </w:t>
      </w:r>
      <w:r w:rsidR="00912BD0" w:rsidRPr="00912BD0">
        <w:rPr>
          <w:rFonts w:cs="Arial"/>
        </w:rPr>
        <w:t>used to reconstruct spatial gene expression</w:t>
      </w:r>
      <w:del w:id="61" w:author="Emmanuel Dollinger" w:date="2019-06-18T12:40:00Z">
        <w:r w:rsidR="00912BD0" w:rsidRPr="00912BD0" w:rsidDel="00AD09BC">
          <w:rPr>
            <w:rFonts w:cs="Arial"/>
          </w:rPr>
          <w:delText>s</w:delText>
        </w:r>
      </w:del>
      <w:r w:rsidR="002347C1">
        <w:rPr>
          <w:rFonts w:cs="Arial"/>
        </w:rPr>
        <w:t xml:space="preserve"> or map cells in </w:t>
      </w:r>
      <w:proofErr w:type="spellStart"/>
      <w:r w:rsidR="002347C1">
        <w:rPr>
          <w:rFonts w:cs="Arial"/>
        </w:rPr>
        <w:t>scRNA</w:t>
      </w:r>
      <w:proofErr w:type="spellEnd"/>
      <w:r w:rsidR="002347C1">
        <w:rPr>
          <w:rFonts w:cs="Arial"/>
        </w:rPr>
        <w:t xml:space="preserve">-seq data </w:t>
      </w:r>
      <w:r w:rsidR="002347C1" w:rsidRPr="00CB57BB">
        <w:rPr>
          <w:rFonts w:cs="Arial"/>
        </w:rPr>
        <w:t xml:space="preserve">to their </w:t>
      </w:r>
      <w:r w:rsidR="002347C1">
        <w:rPr>
          <w:rFonts w:cs="Arial"/>
        </w:rPr>
        <w:t xml:space="preserve">potential </w:t>
      </w:r>
      <w:r w:rsidR="002347C1" w:rsidRPr="00CB57BB">
        <w:rPr>
          <w:rFonts w:cs="Arial"/>
        </w:rPr>
        <w:t>spatial origins</w:t>
      </w:r>
      <w:r w:rsidR="002347C1">
        <w:rPr>
          <w:rFonts w:cs="Arial"/>
        </w:rPr>
        <w:t xml:space="preserve">.  </w:t>
      </w:r>
      <w:commentRangeEnd w:id="58"/>
      <w:r w:rsidR="00AD09BC">
        <w:rPr>
          <w:rStyle w:val="CommentReference"/>
        </w:rPr>
        <w:commentReference w:id="58"/>
      </w:r>
      <w:r w:rsidR="002347C1">
        <w:rPr>
          <w:rFonts w:cs="Arial"/>
        </w:rPr>
        <w:t xml:space="preserve">Posterior probability estimates </w:t>
      </w:r>
      <w:ins w:id="62" w:author="Emmanuel Dollinger" w:date="2019-06-18T12:43:00Z">
        <w:r w:rsidR="00AD09BC">
          <w:t>on spatial data described by a mixture model</w:t>
        </w:r>
        <w:r w:rsidR="00AD09BC">
          <w:rPr>
            <w:rFonts w:cs="Arial"/>
          </w:rPr>
          <w:fldChar w:fldCharType="begin"/>
        </w:r>
        <w:r w:rsidR="00AD09BC">
          <w:rPr>
            <w:rFonts w:cs="Arial"/>
          </w:rPr>
          <w:instrText xml:space="preserve"> ADDIN EN.CITE &lt;EndNote&gt;&lt;Cite&gt;&lt;Author&gt;Satija&lt;/Author&gt;&lt;Year&gt;2015&lt;/Year&gt;&lt;RecNum&gt;5&lt;/RecNum&gt;&lt;DisplayText&gt;&lt;style face="superscript"&gt;5&lt;/style&gt;&lt;/DisplayText&gt;&lt;record&gt;&lt;rec-number&gt;5&lt;/rec-number&gt;&lt;foreign-keys&gt;&lt;key app="EN" db-id="tv0pewzt5z5fwbeeaza5ar9gf5ptps0svw9r" timestamp="1557375257"&gt;5&lt;/key&gt;&lt;/foreign-keys&gt;&lt;ref-type name="Journal Article"&gt;17&lt;/ref-type&gt;&lt;contributors&gt;&lt;authors&gt;&lt;author&gt;Satija, R.&lt;/author&gt;&lt;author&gt;Farrell, J. A.&lt;/author&gt;&lt;author&gt;Gennert, D.&lt;/author&gt;&lt;author&gt;Schier, A. F.&lt;/author&gt;&lt;author&gt;Regev, A.&lt;/author&gt;&lt;/authors&gt;&lt;/contributors&gt;&lt;auth-address&gt;Broad Inst MIT &amp;amp; Harvard, Cambridge, MA 02142 USA&amp;#xD;Harvard Univ, Dept Mol &amp;amp; Cell Biol, Cambridge, MA 02138 USA&amp;#xD;Harvard Univ, Ctr Brain Sci, Cambridge, MA 02138 USA&amp;#xD;Harvard Univ, Harvard Stem Cell Inst, Cambridge, MA 02138 USA&amp;#xD;Harvard Univ, Ctr Syst Biol, Cambridge, MA 02138 USA&amp;#xD;MIT, Howard Hughes Med Inst, Dept Biol, Cambridge, MA USA&lt;/auth-address&gt;&lt;titles&gt;&lt;title&gt;Spatial reconstruction of single-cell gene expression data&lt;/title&gt;&lt;secondary-title&gt;Nature Biotechnology&lt;/secondary-title&gt;&lt;alt-title&gt;Nat Biotechnol&lt;/alt-title&gt;&lt;/titles&gt;&lt;alt-periodical&gt;&lt;full-title&gt;Nat Biotechnol&lt;/full-title&gt;&lt;/alt-periodical&gt;&lt;pages&gt;495-U206&lt;/pages&gt;&lt;volume&gt;33&lt;/volume&gt;&lt;number&gt;5&lt;/number&gt;&lt;keywords&gt;&lt;keyword&gt;in-situ hybridization&lt;/keyword&gt;&lt;keyword&gt;rna-seq&lt;/keyword&gt;&lt;keyword&gt;zebrafish embryo&lt;/keyword&gt;&lt;keyword&gt;genome&lt;/keyword&gt;&lt;keyword&gt;fate&lt;/keyword&gt;&lt;keyword&gt;transcriptomics&lt;/keyword&gt;&lt;keyword&gt;amplification&lt;/keyword&gt;&lt;keyword&gt;gastrulation&lt;/keyword&gt;&lt;keyword&gt;lineage&lt;/keyword&gt;&lt;keyword&gt;models&lt;/keyword&gt;&lt;/keywords&gt;&lt;dates&gt;&lt;year&gt;2015&lt;/year&gt;&lt;pub-dates&gt;&lt;date&gt;May&lt;/date&gt;&lt;/pub-dates&gt;&lt;/dates&gt;&lt;isbn&gt;1087-0156&lt;/isbn&gt;&lt;accession-num&gt;WOS:000354314500030&lt;/accession-num&gt;&lt;urls&gt;&lt;related-urls&gt;&lt;url&gt;&amp;lt;Go to ISI&amp;gt;://WOS:000354314500030&lt;/url&gt;&lt;/related-urls&gt;&lt;/urls&gt;&lt;electronic-resource-num&gt;10.1038/nbt.3192&lt;/electronic-resource-num&gt;&lt;language&gt;English&lt;/language&gt;&lt;/record&gt;&lt;/Cite&gt;&lt;/EndNote&gt;</w:instrText>
        </w:r>
        <w:r w:rsidR="00AD09BC">
          <w:rPr>
            <w:rFonts w:cs="Arial"/>
          </w:rPr>
          <w:fldChar w:fldCharType="separate"/>
        </w:r>
        <w:r w:rsidR="00AD09BC" w:rsidRPr="001D7471">
          <w:rPr>
            <w:rFonts w:cs="Arial"/>
            <w:noProof/>
            <w:vertAlign w:val="superscript"/>
          </w:rPr>
          <w:t>5</w:t>
        </w:r>
        <w:r w:rsidR="00AD09BC">
          <w:rPr>
            <w:rFonts w:cs="Arial"/>
          </w:rPr>
          <w:fldChar w:fldCharType="end"/>
        </w:r>
        <w:r w:rsidR="00AD09BC">
          <w:t xml:space="preserve"> or simplified to one-dimensional bins</w:t>
        </w:r>
        <w:r w:rsidR="00AD09BC">
          <w:fldChar w:fldCharType="begin">
            <w:fldData xml:space="preserve">PEVuZE5vdGU+PENpdGU+PEF1dGhvcj5IYWxwZXJuPC9BdXRob3I+PFllYXI+MjAxNzwvWWVhcj48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==
</w:fldData>
          </w:fldChar>
        </w:r>
        <w:r w:rsidR="00AD09BC">
          <w:instrText xml:space="preserve"> ADDIN EN.CITE </w:instrText>
        </w:r>
        <w:r w:rsidR="00AD09BC">
          <w:fldChar w:fldCharType="begin">
            <w:fldData xml:space="preserve">PEVuZE5vdGU+PENpdGU+PEF1dGhvcj5IYWxwZXJuPC9BdXRob3I+PFllYXI+MjAxNzwvWWVhcj48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==
</w:fldData>
          </w:fldChar>
        </w:r>
        <w:r w:rsidR="00AD09BC">
          <w:instrText xml:space="preserve"> ADDIN EN.CITE.DATA </w:instrText>
        </w:r>
        <w:r w:rsidR="00AD09BC">
          <w:fldChar w:fldCharType="end"/>
        </w:r>
        <w:r w:rsidR="00AD09BC">
          <w:fldChar w:fldCharType="separate"/>
        </w:r>
        <w:r w:rsidR="00AD09BC" w:rsidRPr="00A471A8">
          <w:rPr>
            <w:noProof/>
            <w:vertAlign w:val="superscript"/>
          </w:rPr>
          <w:t>6</w:t>
        </w:r>
        <w:r w:rsidR="00AD09BC">
          <w:fldChar w:fldCharType="end"/>
        </w:r>
        <w:r w:rsidR="00AD09BC">
          <w:t xml:space="preserve"> were </w:t>
        </w:r>
      </w:ins>
      <w:del w:id="63" w:author="Emmanuel Dollinger" w:date="2019-06-18T12:43:00Z">
        <w:r w:rsidR="002347C1" w:rsidDel="00AD09BC">
          <w:rPr>
            <w:rFonts w:cs="Arial"/>
          </w:rPr>
          <w:delText xml:space="preserve">were </w:delText>
        </w:r>
      </w:del>
      <w:ins w:id="64" w:author="Emmanuel Dollinger" w:date="2019-06-18T12:42:00Z">
        <w:r w:rsidR="00AD09BC">
          <w:rPr>
            <w:rFonts w:cs="Arial"/>
          </w:rPr>
          <w:t xml:space="preserve">used to assign spatial origins to individual cells </w:t>
        </w:r>
      </w:ins>
      <w:del w:id="65" w:author="Emmanuel Dollinger" w:date="2019-06-18T12:43:00Z">
        <w:r w:rsidR="00291EBE" w:rsidDel="00AD09BC">
          <w:delText xml:space="preserve">carried out on spatial data </w:delText>
        </w:r>
        <w:r w:rsidR="00F80766" w:rsidDel="00AD09BC">
          <w:delText xml:space="preserve">described by </w:delText>
        </w:r>
        <w:r w:rsidR="00291EBE" w:rsidDel="00AD09BC">
          <w:delText>a mixture model</w:delText>
        </w:r>
        <w:r w:rsidR="00291EBE" w:rsidDel="00AD09BC">
          <w:rPr>
            <w:rFonts w:cs="Arial"/>
          </w:rPr>
          <w:fldChar w:fldCharType="begin"/>
        </w:r>
        <w:r w:rsidR="001D7471" w:rsidDel="00AD09BC">
          <w:rPr>
            <w:rFonts w:cs="Arial"/>
          </w:rPr>
          <w:delInstrText xml:space="preserve"> ADDIN EN.CITE &lt;EndNote&gt;&lt;Cite&gt;&lt;Author&gt;Satija&lt;/Author&gt;&lt;Year&gt;2015&lt;/Year&gt;&lt;RecNum&gt;5&lt;/RecNum&gt;&lt;DisplayText&gt;&lt;style face="superscript"&gt;5&lt;/style&gt;&lt;/DisplayText&gt;&lt;record&gt;&lt;rec-number&gt;5&lt;/rec-number&gt;&lt;foreign-keys&gt;&lt;key app="EN" db-id="tv0pewzt5z5fwbeeaza5ar9gf5ptps0svw9r" timestamp="1557375257"&gt;5&lt;/key&gt;&lt;/foreign-keys&gt;&lt;ref-type name="Journal Article"&gt;17&lt;/ref-type&gt;&lt;contributors&gt;&lt;authors&gt;&lt;author&gt;Satija, R.&lt;/author&gt;&lt;author&gt;Farrell, J. A.&lt;/author&gt;&lt;author&gt;Gennert, D.&lt;/author&gt;&lt;author&gt;Schier, A. F.&lt;/author&gt;&lt;author&gt;Regev, A.&lt;/author&gt;&lt;/authors&gt;&lt;/contributors&gt;&lt;auth-address&gt;Broad Inst MIT &amp;amp; Harvard, Cambridge, MA 02142 USA&amp;#xD;Harvard Univ, Dept Mol &amp;amp; Cell Biol, Cambridge, MA 02138 USA&amp;#xD;Harvard Univ, Ctr Brain Sci, Cambridge, MA 02138 USA&amp;#xD;Harvard Univ, Harvard Stem Cell Inst, Cambridge, MA 02138 USA&amp;#xD;Harvard Univ, Ctr Syst Biol, Cambridge, MA 02138 USA&amp;#xD;MIT, Howard Hughes Med Inst, Dept Biol, Cambridge, MA USA&lt;/auth-address&gt;&lt;titles&gt;&lt;title&gt;Spatial reconstruction of single-cell gene expression data&lt;/title&gt;&lt;secondary-title&gt;Nature Biotechnology&lt;/secondary-title&gt;&lt;alt-title&gt;Nat Biotechnol&lt;/alt-title&gt;&lt;/titles&gt;&lt;alt-periodical&gt;&lt;full-title&gt;Nat Biotechnol&lt;/full-title&gt;&lt;/alt-periodical&gt;&lt;pages&gt;495-U206&lt;/pages&gt;&lt;volume&gt;33&lt;/volume&gt;&lt;number&gt;5&lt;/number&gt;&lt;keywords&gt;&lt;keyword&gt;in-situ hybridization&lt;/keyword&gt;&lt;keyword&gt;rna-seq&lt;/keyword&gt;&lt;keyword&gt;zebrafish embryo&lt;/keyword&gt;&lt;keyword&gt;genome&lt;/keyword&gt;&lt;keyword&gt;fate&lt;/keyword&gt;&lt;keyword&gt;transcriptomics&lt;/keyword&gt;&lt;keyword&gt;amplification&lt;/keyword&gt;&lt;keyword&gt;gastrulation&lt;/keyword&gt;&lt;keyword&gt;lineage&lt;/keyword&gt;&lt;keyword&gt;models&lt;/keyword&gt;&lt;/keywords&gt;&lt;dates&gt;&lt;year&gt;2015&lt;/year&gt;&lt;pub-dates&gt;&lt;date&gt;May&lt;/date&gt;&lt;/pub-dates&gt;&lt;/dates&gt;&lt;isbn&gt;1087-0156&lt;/isbn&gt;&lt;accession-num&gt;WOS:000354314500030&lt;/accession-num&gt;&lt;urls&gt;&lt;related-urls&gt;&lt;url&gt;&amp;lt;Go to ISI&amp;gt;://WOS:000354314500030&lt;/url&gt;&lt;/related-urls&gt;&lt;/urls&gt;&lt;electronic-resource-num&gt;10.1038/nbt.3192&lt;/electronic-resource-num&gt;&lt;language&gt;English&lt;/language&gt;&lt;/record&gt;&lt;/Cite&gt;&lt;/EndNote&gt;</w:delInstrText>
        </w:r>
        <w:r w:rsidR="00291EBE" w:rsidDel="00AD09BC">
          <w:rPr>
            <w:rFonts w:cs="Arial"/>
          </w:rPr>
          <w:fldChar w:fldCharType="separate"/>
        </w:r>
        <w:r w:rsidR="001D7471" w:rsidRPr="001D7471" w:rsidDel="00AD09BC">
          <w:rPr>
            <w:rFonts w:cs="Arial"/>
            <w:noProof/>
            <w:vertAlign w:val="superscript"/>
          </w:rPr>
          <w:delText>5</w:delText>
        </w:r>
        <w:r w:rsidR="00291EBE" w:rsidDel="00AD09BC">
          <w:rPr>
            <w:rFonts w:cs="Arial"/>
          </w:rPr>
          <w:fldChar w:fldCharType="end"/>
        </w:r>
        <w:r w:rsidR="00291EBE" w:rsidDel="00AD09BC">
          <w:delText xml:space="preserve"> or simplified to one-dimensional bins</w:delText>
        </w:r>
        <w:r w:rsidR="00291EBE" w:rsidDel="00AD09BC">
          <w:fldChar w:fldCharType="begin">
            <w:fldData xml:space="preserve">PEVuZE5vdGU+PENpdGU+PEF1dGhvcj5IYWxwZXJuPC9BdXRob3I+PFllYXI+MjAxNzwvWWVhcj48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==
</w:fldData>
          </w:fldChar>
        </w:r>
        <w:r w:rsidR="00291EBE" w:rsidDel="00AD09BC">
          <w:delInstrText xml:space="preserve"> ADDIN EN.CITE </w:delInstrText>
        </w:r>
        <w:r w:rsidR="00291EBE" w:rsidDel="00AD09BC">
          <w:fldChar w:fldCharType="begin">
            <w:fldData xml:space="preserve">PEVuZE5vdGU+PENpdGU+PEF1dGhvcj5IYWxwZXJuPC9BdXRob3I+PFllYXI+MjAxNzwvWWVhcj48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==
</w:fldData>
          </w:fldChar>
        </w:r>
        <w:r w:rsidR="00291EBE" w:rsidDel="00AD09BC">
          <w:delInstrText xml:space="preserve"> ADDIN EN.CITE.DATA </w:delInstrText>
        </w:r>
        <w:r w:rsidR="00291EBE" w:rsidDel="00AD09BC">
          <w:fldChar w:fldCharType="end"/>
        </w:r>
        <w:r w:rsidR="00291EBE" w:rsidDel="00AD09BC">
          <w:fldChar w:fldCharType="separate"/>
        </w:r>
        <w:r w:rsidR="00291EBE" w:rsidRPr="00A471A8" w:rsidDel="00AD09BC">
          <w:rPr>
            <w:noProof/>
            <w:vertAlign w:val="superscript"/>
          </w:rPr>
          <w:delText>6</w:delText>
        </w:r>
        <w:r w:rsidR="00291EBE" w:rsidDel="00AD09BC">
          <w:fldChar w:fldCharType="end"/>
        </w:r>
        <w:r w:rsidR="00291EBE" w:rsidDel="00AD09BC">
          <w:delText xml:space="preserve"> </w:delText>
        </w:r>
        <w:r w:rsidR="002347C1" w:rsidDel="00AD09BC">
          <w:rPr>
            <w:rFonts w:cs="Arial"/>
          </w:rPr>
          <w:delText xml:space="preserve">to assign </w:delText>
        </w:r>
      </w:del>
      <w:del w:id="66" w:author="Emmanuel Dollinger" w:date="2019-06-18T12:40:00Z">
        <w:r w:rsidR="002347C1" w:rsidDel="00AD09BC">
          <w:rPr>
            <w:rFonts w:cs="Arial"/>
          </w:rPr>
          <w:delText>individua</w:delText>
        </w:r>
        <w:r w:rsidR="00F80766" w:rsidDel="00AD09BC">
          <w:rPr>
            <w:rFonts w:cs="Arial"/>
          </w:rPr>
          <w:delText>l cells with their</w:delText>
        </w:r>
        <w:r w:rsidR="002347C1" w:rsidDel="00AD09BC">
          <w:rPr>
            <w:rFonts w:cs="Arial"/>
          </w:rPr>
          <w:delText xml:space="preserve"> </w:delText>
        </w:r>
        <w:r w:rsidR="00291EBE" w:rsidDel="00AD09BC">
          <w:delText>spatial origin</w:delText>
        </w:r>
        <w:r w:rsidR="002347C1" w:rsidDel="00AD09BC">
          <w:delText>s</w:delText>
        </w:r>
      </w:del>
      <w:r w:rsidR="00AD09BC">
        <w:rPr>
          <w:rStyle w:val="CommentReference"/>
        </w:rPr>
        <w:commentReference w:id="67"/>
      </w:r>
      <w:r w:rsidR="00291EBE">
        <w:t>.</w:t>
      </w:r>
      <w:r w:rsidR="00EF496D">
        <w:t xml:space="preserve"> </w:t>
      </w:r>
      <w:commentRangeStart w:id="68"/>
      <w:r w:rsidR="00614256" w:rsidRPr="003A2D6D">
        <w:rPr>
          <w:rFonts w:cs="Arial"/>
        </w:rPr>
        <w:t>C</w:t>
      </w:r>
      <w:r w:rsidR="00BA1BF6" w:rsidRPr="004648C9">
        <w:rPr>
          <w:rFonts w:cs="Arial"/>
        </w:rPr>
        <w:t xml:space="preserve">anonical correlation </w:t>
      </w:r>
      <w:r w:rsidR="00D608CC" w:rsidRPr="003A2D6D">
        <w:rPr>
          <w:rFonts w:cs="Arial"/>
        </w:rPr>
        <w:t xml:space="preserve">was </w:t>
      </w:r>
      <w:r w:rsidR="00BA1BF6" w:rsidRPr="004648C9">
        <w:rPr>
          <w:rFonts w:cs="Arial"/>
        </w:rPr>
        <w:t xml:space="preserve">used to connect cells in </w:t>
      </w:r>
      <w:proofErr w:type="spellStart"/>
      <w:r w:rsidR="00BA1BF6" w:rsidRPr="004648C9">
        <w:rPr>
          <w:rFonts w:cs="Arial"/>
        </w:rPr>
        <w:t>scRNA</w:t>
      </w:r>
      <w:proofErr w:type="spellEnd"/>
      <w:r w:rsidR="00BA1BF6" w:rsidRPr="004648C9">
        <w:rPr>
          <w:rFonts w:cs="Arial"/>
        </w:rPr>
        <w:t xml:space="preserve">-seq data </w:t>
      </w:r>
      <w:del w:id="69" w:author="Emmanuel Dollinger" w:date="2019-06-18T12:46:00Z">
        <w:r w:rsidR="00614256" w:rsidRPr="003A2D6D" w:rsidDel="00AD09BC">
          <w:rPr>
            <w:rFonts w:cs="Arial"/>
          </w:rPr>
          <w:delText>with</w:delText>
        </w:r>
        <w:r w:rsidR="00BA1BF6" w:rsidRPr="004648C9" w:rsidDel="00AD09BC">
          <w:rPr>
            <w:rFonts w:cs="Arial"/>
          </w:rPr>
          <w:delText xml:space="preserve"> </w:delText>
        </w:r>
      </w:del>
      <w:ins w:id="70" w:author="Emmanuel Dollinger" w:date="2019-06-18T12:46:00Z">
        <w:r w:rsidR="00AD09BC">
          <w:rPr>
            <w:rFonts w:cs="Arial"/>
          </w:rPr>
          <w:t>to</w:t>
        </w:r>
        <w:r w:rsidR="00AD09BC" w:rsidRPr="004648C9">
          <w:rPr>
            <w:rFonts w:cs="Arial"/>
          </w:rPr>
          <w:t xml:space="preserve"> </w:t>
        </w:r>
      </w:ins>
      <w:ins w:id="71" w:author="Emmanuel Dollinger" w:date="2019-06-18T12:47:00Z">
        <w:r w:rsidR="00AD09BC">
          <w:rPr>
            <w:rFonts w:cs="Arial"/>
          </w:rPr>
          <w:t xml:space="preserve">their </w:t>
        </w:r>
      </w:ins>
      <w:r w:rsidR="00BA1BF6" w:rsidRPr="004648C9">
        <w:rPr>
          <w:rFonts w:cs="Arial"/>
        </w:rPr>
        <w:t>locations in spatial data</w:t>
      </w:r>
      <w:r w:rsidR="00BA1BF6" w:rsidRPr="00044289">
        <w:fldChar w:fldCharType="begin"/>
      </w:r>
      <w:r w:rsidR="00BA1BF6" w:rsidRPr="004648C9">
        <w:rPr>
          <w:rFonts w:cs="Arial"/>
        </w:rPr>
        <w:instrText xml:space="preserve"> ADDIN EN.CITE &lt;EndNote&gt;&lt;Cite&gt;&lt;Author&gt;Butler&lt;/Author&gt;&lt;Year&gt;2018&lt;/Year&gt;&lt;RecNum&gt;2&lt;/RecNum&gt;&lt;DisplayText&gt;&lt;style face="superscript"&gt;7&lt;/style&gt;&lt;/DisplayText&gt;&lt;record&gt;&lt;rec-number&gt;2&lt;/rec-number&gt;&lt;foreign-keys&gt;&lt;key app="EN" db-id="tv0pewzt5z5fwbeeaza5ar9gf5ptps0svw9r" timestamp="1557375157"&gt;2&lt;/key&gt;&lt;/foreign-keys&gt;&lt;ref-type name="Journal Article"&gt;17&lt;/ref-type&gt;&lt;contributors&gt;&lt;authors&gt;&lt;author&gt;Butler, A.&lt;/author&gt;&lt;author&gt;Hoffman, P.&lt;/author&gt;&lt;author&gt;Smibert, P.&lt;/author&gt;&lt;author&gt;Papalexi, E.&lt;/author&gt;&lt;author&gt;Satija, R.&lt;/author&gt;&lt;/authors&gt;&lt;/contributors&gt;&lt;auth-address&gt;New York Genome Center, New York, New York, USA.&amp;#xD;Center for Genomics and Systems Biology, New York University, New York, New York, USA.&lt;/auth-address&gt;&lt;titles&gt;&lt;title&gt;Integrating single-cell transcriptomic data across different conditions, technologies, and species&lt;/title&gt;&lt;secondary-title&gt;Nat Biotechnol&lt;/secondary-title&gt;&lt;/titles&gt;&lt;periodical&gt;&lt;full-title&gt;Nat Biotechnol&lt;/full-title&gt;&lt;/periodical&gt;&lt;pages&gt;411-420&lt;/pages&gt;&lt;volume&gt;36&lt;/volume&gt;&lt;number&gt;5&lt;/number&gt;&lt;edition&gt;2018/04/03&lt;/edition&gt;&lt;keywords&gt;&lt;keyword&gt;Animals&lt;/keyword&gt;&lt;keyword&gt;Computers, Molecular&lt;/keyword&gt;&lt;keyword&gt;Data Analysis&lt;/keyword&gt;&lt;keyword&gt;Gene Expression Profiling&lt;/keyword&gt;&lt;keyword&gt;High-Throughput Nucleotide Sequencing/*methods&lt;/keyword&gt;&lt;keyword&gt;Humans&lt;/keyword&gt;&lt;keyword&gt;Leukocytes, Mononuclear/chemistry&lt;/keyword&gt;&lt;keyword&gt;Mice&lt;/keyword&gt;&lt;keyword&gt;Sequence Analysis, RNA/*methods&lt;/keyword&gt;&lt;keyword&gt;Single-Cell Analysis/*methods&lt;/keyword&gt;&lt;keyword&gt;Software&lt;/keyword&gt;&lt;keyword&gt;Transcriptome/*genetics&lt;/keyword&gt;&lt;/keywords&gt;&lt;dates&gt;&lt;year&gt;2018&lt;/year&gt;&lt;pub-dates&gt;&lt;date&gt;Jun&lt;/date&gt;&lt;/pub-dates&gt;&lt;/dates&gt;&lt;isbn&gt;1546-1696 (Electronic)&amp;#xD;1087-0156 (Linking)&lt;/isbn&gt;&lt;accession-num&gt;29608179&lt;/accession-num&gt;&lt;urls&gt;&lt;related-urls&gt;&lt;url&gt;https://www.ncbi.nlm.nih.gov/pubmed/29608179&lt;/url&gt;&lt;/related-urls&gt;&lt;/urls&gt;&lt;electronic-resource-num&gt;10.1038/nbt.4096&lt;/electronic-resource-num&gt;&lt;/record&gt;&lt;/Cite&gt;&lt;/EndNote&gt;</w:instrText>
      </w:r>
      <w:r w:rsidR="00BA1BF6" w:rsidRPr="00044289">
        <w:rPr>
          <w:rFonts w:cs="Arial"/>
        </w:rPr>
        <w:fldChar w:fldCharType="separate"/>
      </w:r>
      <w:r w:rsidR="00BA1BF6" w:rsidRPr="004648C9">
        <w:rPr>
          <w:rFonts w:cs="Arial"/>
          <w:noProof/>
          <w:vertAlign w:val="superscript"/>
        </w:rPr>
        <w:t>7</w:t>
      </w:r>
      <w:r w:rsidR="00BA1BF6" w:rsidRPr="00044289">
        <w:fldChar w:fldCharType="end"/>
      </w:r>
      <w:r w:rsidR="00BA1BF6" w:rsidRPr="004648C9">
        <w:rPr>
          <w:rFonts w:cs="Arial"/>
        </w:rPr>
        <w:t xml:space="preserve"> </w:t>
      </w:r>
      <w:r w:rsidR="00614256" w:rsidRPr="003A2D6D">
        <w:rPr>
          <w:rFonts w:cs="Arial"/>
        </w:rPr>
        <w:t xml:space="preserve">to identify </w:t>
      </w:r>
      <w:r w:rsidR="00BA1BF6" w:rsidRPr="004648C9">
        <w:rPr>
          <w:rFonts w:cs="Arial"/>
        </w:rPr>
        <w:t xml:space="preserve">anchors across the </w:t>
      </w:r>
      <w:del w:id="72" w:author="Emmanuel Dollinger" w:date="2019-06-18T12:44:00Z">
        <w:r w:rsidR="00BA1BF6" w:rsidRPr="004648C9" w:rsidDel="00AD09BC">
          <w:rPr>
            <w:rFonts w:cs="Arial"/>
          </w:rPr>
          <w:delText xml:space="preserve">two </w:delText>
        </w:r>
      </w:del>
      <w:ins w:id="73" w:author="Emmanuel Dollinger" w:date="2019-06-18T12:44:00Z">
        <w:r w:rsidR="00AD09BC">
          <w:rPr>
            <w:rFonts w:cs="Arial"/>
          </w:rPr>
          <w:t>both</w:t>
        </w:r>
        <w:r w:rsidR="00AD09BC" w:rsidRPr="004648C9">
          <w:rPr>
            <w:rFonts w:cs="Arial"/>
          </w:rPr>
          <w:t xml:space="preserve"> </w:t>
        </w:r>
      </w:ins>
      <w:r w:rsidR="00BA1BF6" w:rsidRPr="004648C9">
        <w:rPr>
          <w:rFonts w:cs="Arial"/>
        </w:rPr>
        <w:t xml:space="preserve">datasets </w:t>
      </w:r>
      <w:r w:rsidR="00614256" w:rsidRPr="003A2D6D">
        <w:rPr>
          <w:rFonts w:cs="Arial"/>
        </w:rPr>
        <w:t>through data</w:t>
      </w:r>
      <w:r w:rsidR="00BA1BF6" w:rsidRPr="004648C9">
        <w:rPr>
          <w:rFonts w:cs="Arial"/>
        </w:rPr>
        <w:t xml:space="preserve"> integration</w:t>
      </w:r>
      <w:r w:rsidR="00BA1BF6" w:rsidRPr="00044289">
        <w:fldChar w:fldCharType="begin"/>
      </w:r>
      <w:r w:rsidR="00BA1BF6" w:rsidRPr="004648C9">
        <w:rPr>
          <w:rFonts w:cs="Arial"/>
        </w:rPr>
        <w:instrText xml:space="preserve"> ADDIN EN.CITE &lt;EndNote&gt;&lt;Cite&gt;&lt;Author&gt;Stuart&lt;/Author&gt;&lt;Year&gt;2018&lt;/Year&gt;&lt;RecNum&gt;9&lt;/RecNum&gt;&lt;DisplayText&gt;&lt;style face="superscript"&gt;8&lt;/style&gt;&lt;/DisplayText&gt;&lt;record&gt;&lt;rec-number&gt;9&lt;/rec-number&gt;&lt;foreign-keys&gt;&lt;key app="EN" db-id="tv0pewzt5z5fwbeeaza5ar9gf5ptps0svw9r" timestamp="1557376767"&gt;9&lt;/key&gt;&lt;/foreign-keys&gt;&lt;ref-type name="Journal Article"&gt;17&lt;/ref-type&gt;&lt;contributors&gt;&lt;authors&gt;&lt;author&gt;Stuart, Tim&lt;/author&gt;&lt;author&gt;Butler, Andrew&lt;/author&gt;&lt;author&gt;Hoffman, Paul&lt;/author&gt;&lt;author&gt;Hafemeister, Christoph&lt;/author&gt;&lt;author&gt;Papalexi, Efthymia&lt;/author&gt;&lt;author&gt;Mauck, William M&lt;/author&gt;&lt;author&gt;Stoeckius, Marlon&lt;/author&gt;&lt;author&gt;Smibert, Peter&lt;/author&gt;&lt;author&gt;Satija, Rahul&lt;/author&gt;&lt;/authors&gt;&lt;/contributors&gt;&lt;titles&gt;&lt;title&gt;Comprehensive integration of single cell data&lt;/title&gt;&lt;secondary-title&gt;BioRxiv&lt;/secondary-title&gt;&lt;/titles&gt;&lt;periodical&gt;&lt;full-title&gt;BioRxiv&lt;/full-title&gt;&lt;/periodical&gt;&lt;pages&gt;460147&lt;/pages&gt;&lt;dates&gt;&lt;year&gt;2018&lt;/year&gt;&lt;/dates&gt;&lt;urls&gt;&lt;/urls&gt;&lt;/record&gt;&lt;/Cite&gt;&lt;/EndNote&gt;</w:instrText>
      </w:r>
      <w:r w:rsidR="00BA1BF6" w:rsidRPr="00044289">
        <w:rPr>
          <w:rFonts w:cs="Arial"/>
        </w:rPr>
        <w:fldChar w:fldCharType="separate"/>
      </w:r>
      <w:r w:rsidR="00BA1BF6" w:rsidRPr="004648C9">
        <w:rPr>
          <w:rFonts w:cs="Arial"/>
          <w:noProof/>
          <w:vertAlign w:val="superscript"/>
        </w:rPr>
        <w:t>8</w:t>
      </w:r>
      <w:r w:rsidR="00BA1BF6" w:rsidRPr="00044289">
        <w:fldChar w:fldCharType="end"/>
      </w:r>
      <w:commentRangeEnd w:id="68"/>
      <w:r w:rsidR="00AD09BC">
        <w:rPr>
          <w:rStyle w:val="CommentReference"/>
        </w:rPr>
        <w:commentReference w:id="68"/>
      </w:r>
      <w:ins w:id="74" w:author="Emmanuel Dollinger" w:date="2019-06-18T12:45:00Z">
        <w:r w:rsidR="00AD09BC">
          <w:rPr>
            <w:rFonts w:cs="Arial"/>
          </w:rPr>
          <w:t>.</w:t>
        </w:r>
      </w:ins>
      <w:del w:id="75" w:author="Emmanuel Dollinger" w:date="2019-06-18T12:45:00Z">
        <w:r w:rsidR="00FD32FE" w:rsidRPr="004648C9" w:rsidDel="00AD09BC">
          <w:rPr>
            <w:rFonts w:cs="Arial"/>
          </w:rPr>
          <w:delText>,</w:delText>
        </w:r>
      </w:del>
      <w:r w:rsidR="00FD32FE" w:rsidRPr="004648C9">
        <w:rPr>
          <w:rFonts w:cs="Arial"/>
        </w:rPr>
        <w:t xml:space="preserve"> </w:t>
      </w:r>
      <w:del w:id="76" w:author="Emmanuel Dollinger" w:date="2019-06-18T12:45:00Z">
        <w:r w:rsidR="00FD32FE" w:rsidRPr="004648C9" w:rsidDel="00AD09BC">
          <w:rPr>
            <w:rFonts w:cs="Arial"/>
          </w:rPr>
          <w:delText>and</w:delText>
        </w:r>
        <w:r w:rsidR="00BA1BF6" w:rsidRPr="004648C9" w:rsidDel="00AD09BC">
          <w:rPr>
            <w:rFonts w:cs="Arial"/>
          </w:rPr>
          <w:delText xml:space="preserve"> </w:delText>
        </w:r>
      </w:del>
      <w:commentRangeStart w:id="77"/>
      <w:ins w:id="78" w:author="Emmanuel Dollinger" w:date="2019-06-18T12:45:00Z">
        <w:r w:rsidR="00AD09BC">
          <w:rPr>
            <w:rFonts w:cs="Arial"/>
          </w:rPr>
          <w:t>Finally,</w:t>
        </w:r>
        <w:r w:rsidR="00AD09BC" w:rsidRPr="004648C9">
          <w:rPr>
            <w:rFonts w:cs="Arial"/>
          </w:rPr>
          <w:t xml:space="preserve"> </w:t>
        </w:r>
      </w:ins>
      <w:r w:rsidR="00BA1BF6" w:rsidRPr="004648C9">
        <w:rPr>
          <w:rFonts w:cs="Arial"/>
        </w:rPr>
        <w:t>n</w:t>
      </w:r>
      <w:r w:rsidR="00F53916" w:rsidRPr="004648C9">
        <w:rPr>
          <w:rFonts w:cs="Arial"/>
        </w:rPr>
        <w:t xml:space="preserve">on-negative matrix factorization method could </w:t>
      </w:r>
      <w:r w:rsidR="00FD32FE" w:rsidRPr="004648C9">
        <w:rPr>
          <w:rFonts w:cs="Arial"/>
        </w:rPr>
        <w:t xml:space="preserve">also </w:t>
      </w:r>
      <w:r w:rsidR="00F53916" w:rsidRPr="004648C9">
        <w:rPr>
          <w:rFonts w:cs="Arial"/>
        </w:rPr>
        <w:t xml:space="preserve">be used to construct common low-dimensional spaces </w:t>
      </w:r>
      <w:r w:rsidR="00FD32FE" w:rsidRPr="004648C9">
        <w:rPr>
          <w:rFonts w:cs="Arial"/>
        </w:rPr>
        <w:t>of</w:t>
      </w:r>
      <w:r w:rsidR="00F53916" w:rsidRPr="004648C9">
        <w:rPr>
          <w:rFonts w:cs="Arial"/>
        </w:rPr>
        <w:t xml:space="preserve"> multiple datasets</w:t>
      </w:r>
      <w:r w:rsidR="00F53916" w:rsidRPr="00044289">
        <w:fldChar w:fldCharType="begin"/>
      </w:r>
      <w:r w:rsidR="00F53916" w:rsidRPr="004648C9">
        <w:rPr>
          <w:rFonts w:cs="Arial"/>
        </w:rPr>
        <w:instrText xml:space="preserve"> ADDIN EN.CITE &lt;EndNote&gt;&lt;Cite&gt;&lt;Author&gt;Welch&lt;/Author&gt;&lt;Year&gt;2018&lt;/Year&gt;&lt;RecNum&gt;10&lt;/RecNum&gt;&lt;DisplayText&gt;&lt;style face="superscript"&gt;9&lt;/style&gt;&lt;/DisplayText&gt;&lt;record&gt;&lt;rec-number&gt;10&lt;/rec-number&gt;&lt;foreign-keys&gt;&lt;key app="EN" db-id="tv0pewzt5z5fwbeeaza5ar9gf5ptps0svw9r" timestamp="1557376959"&gt;10&lt;/key&gt;&lt;/foreign-keys&gt;&lt;ref-type name="Journal Article"&gt;17&lt;/ref-type&gt;&lt;contributors&gt;&lt;authors&gt;&lt;author&gt;Welch, Joshua&lt;/author&gt;&lt;author&gt;Kozareva, Velina&lt;/author&gt;&lt;author&gt;Ferreira, Ashley&lt;/author&gt;&lt;author&gt;Vanderburg, Charles&lt;/author&gt;&lt;author&gt;Martin, Carly&lt;/author&gt;&lt;author&gt;Macosko, Evan&lt;/author&gt;&lt;/authors&gt;&lt;/contributors&gt;&lt;titles&gt;&lt;title&gt;Integrative inference of brain cell similarities and differences from single-cell genomics&lt;/title&gt;&lt;secondary-title&gt;bioRxiv&lt;/secondary-title&gt;&lt;/titles&gt;&lt;periodical&gt;&lt;full-title&gt;BioRxiv&lt;/full-title&gt;&lt;/periodical&gt;&lt;pages&gt;459891&lt;/pages&gt;&lt;dates&gt;&lt;year&gt;2018&lt;/year&gt;&lt;/dates&gt;&lt;urls&gt;&lt;/urls&gt;&lt;/record&gt;&lt;/Cite&gt;&lt;/EndNote&gt;</w:instrText>
      </w:r>
      <w:r w:rsidR="00F53916" w:rsidRPr="00044289">
        <w:rPr>
          <w:rFonts w:cs="Arial"/>
        </w:rPr>
        <w:fldChar w:fldCharType="separate"/>
      </w:r>
      <w:r w:rsidR="00F53916" w:rsidRPr="004648C9">
        <w:rPr>
          <w:rFonts w:cs="Arial"/>
          <w:noProof/>
          <w:vertAlign w:val="superscript"/>
        </w:rPr>
        <w:t>9</w:t>
      </w:r>
      <w:r w:rsidR="00F53916" w:rsidRPr="00044289">
        <w:fldChar w:fldCharType="end"/>
      </w:r>
      <w:commentRangeEnd w:id="77"/>
      <w:r w:rsidR="00AD09BC">
        <w:rPr>
          <w:rStyle w:val="CommentReference"/>
        </w:rPr>
        <w:commentReference w:id="77"/>
      </w:r>
      <w:r w:rsidR="00F53916" w:rsidRPr="004648C9">
        <w:rPr>
          <w:rFonts w:cs="Arial"/>
        </w:rPr>
        <w:t>.</w:t>
      </w:r>
      <w:r w:rsidR="00F53916" w:rsidRPr="00F53916">
        <w:rPr>
          <w:rFonts w:cs="Arial"/>
        </w:rPr>
        <w:t xml:space="preserve"> </w:t>
      </w:r>
      <w:commentRangeStart w:id="79"/>
      <w:r w:rsidR="00044289">
        <w:rPr>
          <w:rFonts w:cs="Arial"/>
        </w:rPr>
        <w:t xml:space="preserve">The goal of those existing methods is to </w:t>
      </w:r>
      <w:r w:rsidR="00F53916" w:rsidRPr="00044289">
        <w:rPr>
          <w:rFonts w:cs="Arial"/>
        </w:rPr>
        <w:t xml:space="preserve">assign individual cells in </w:t>
      </w:r>
      <w:proofErr w:type="spellStart"/>
      <w:r w:rsidR="00F53916" w:rsidRPr="00044289">
        <w:rPr>
          <w:rFonts w:cs="Arial"/>
        </w:rPr>
        <w:t>scRNA</w:t>
      </w:r>
      <w:proofErr w:type="spellEnd"/>
      <w:r w:rsidR="00F53916" w:rsidRPr="00044289">
        <w:rPr>
          <w:rFonts w:cs="Arial"/>
        </w:rPr>
        <w:t>-seq data with estimated spatial origins in a</w:t>
      </w:r>
      <w:r w:rsidR="00044289">
        <w:rPr>
          <w:rFonts w:cs="Arial"/>
        </w:rPr>
        <w:t xml:space="preserve"> </w:t>
      </w:r>
      <w:r w:rsidR="00F53916" w:rsidRPr="00044289">
        <w:rPr>
          <w:rFonts w:cs="Arial"/>
        </w:rPr>
        <w:t>tissue</w:t>
      </w:r>
      <w:r w:rsidR="00044289">
        <w:rPr>
          <w:rFonts w:cs="Arial"/>
        </w:rPr>
        <w:t>.</w:t>
      </w:r>
      <w:commentRangeEnd w:id="79"/>
      <w:r w:rsidR="00AD09BC">
        <w:rPr>
          <w:rStyle w:val="CommentReference"/>
        </w:rPr>
        <w:commentReference w:id="79"/>
      </w:r>
    </w:p>
    <w:p w14:paraId="6477BC8D" w14:textId="1F594922" w:rsidR="00616C32" w:rsidRDefault="004024E4">
      <w:pPr>
        <w:spacing w:line="480" w:lineRule="auto"/>
        <w:rPr>
          <w:rFonts w:cs="Arial"/>
        </w:rPr>
      </w:pPr>
      <w:r w:rsidRPr="004024E4">
        <w:rPr>
          <w:rFonts w:cs="Arial"/>
        </w:rPr>
        <w:t xml:space="preserve">Here, we present a different method to </w:t>
      </w:r>
      <w:r w:rsidR="00616C32">
        <w:rPr>
          <w:rFonts w:cs="Arial"/>
        </w:rPr>
        <w:t>integrate the</w:t>
      </w:r>
      <w:r w:rsidRPr="004024E4">
        <w:rPr>
          <w:rFonts w:cs="Arial"/>
        </w:rPr>
        <w:t xml:space="preserve"> spatial data using optimal transport</w:t>
      </w:r>
      <w:r w:rsidR="007557F5" w:rsidRPr="22E4DEF7">
        <w:fldChar w:fldCharType="begin"/>
      </w:r>
      <w:r w:rsidR="007557F5">
        <w:rPr>
          <w:rFonts w:cs="Arial"/>
        </w:rPr>
        <w:instrText xml:space="preserve"> ADDIN EN.CITE &lt;EndNote&gt;&lt;Cite&gt;&lt;Author&gt;Chizat&lt;/Author&gt;&lt;Year&gt;2018&lt;/Year&gt;&lt;RecNum&gt;17&lt;/RecNum&gt;&lt;DisplayText&gt;&lt;style face="superscript"&gt;10&lt;/style&gt;&lt;/DisplayText&gt;&lt;record&gt;&lt;rec-number&gt;17&lt;/rec-number&gt;&lt;foreign-keys&gt;&lt;key app="EN" db-id="tv0pewzt5z5fwbeeaza5ar9gf5ptps0svw9r" timestamp="1557527703"&gt;17&lt;/key&gt;&lt;/foreign-keys&gt;&lt;ref-type name="Journal Article"&gt;17&lt;/ref-type&gt;&lt;contributors&gt;&lt;authors&gt;&lt;author&gt;Chizat, L.&lt;/author&gt;&lt;author&gt;Peyre, G.&lt;/author&gt;&lt;author&gt;Schmitzer, B.&lt;/author&gt;&lt;author&gt;Vialard, F. X.&lt;/author&gt;&lt;/authors&gt;&lt;/contributors&gt;&lt;auth-address&gt;Univ Paris 09, CNRS, CEREMADE, INRIA Project Team Mokaplan, Paris, France&amp;#xD;Ecole Normale Super, INRIA Project Team Mokaplan, CNRS, Paris, France&amp;#xD;Ecole Normale Super, INRIA Project Team Mokaplan, DMA, Paris, France&lt;/auth-address&gt;&lt;titles&gt;&lt;title&gt;Scaling Algorithms for Unbalanced Optimal Transport Problems&lt;/title&gt;&lt;secondary-title&gt;Mathematics of Computation&lt;/secondary-title&gt;&lt;alt-title&gt;Math Comput&lt;/alt-title&gt;&lt;/titles&gt;&lt;periodical&gt;&lt;full-title&gt;Mathematics of Computation&lt;/full-title&gt;&lt;abbr-1&gt;Math Comput&lt;/abbr-1&gt;&lt;/periodical&gt;&lt;alt-periodical&gt;&lt;full-title&gt;Mathematics of Computation&lt;/full-title&gt;&lt;abbr-1&gt;Math Comput&lt;/abbr-1&gt;&lt;/alt-periodical&gt;&lt;pages&gt;2563-2609&lt;/pages&gt;&lt;volume&gt;87&lt;/volume&gt;&lt;number&gt;314&lt;/number&gt;&lt;keywords&gt;&lt;keyword&gt;optimal transport&lt;/keyword&gt;&lt;keyword&gt;wasserstein distance&lt;/keyword&gt;&lt;keyword&gt;unbalanced transport&lt;/keyword&gt;&lt;keyword&gt;bregman projections&lt;/keyword&gt;&lt;keyword&gt;wasserstein barycenters&lt;/keyword&gt;&lt;keyword&gt;least-squares&lt;/keyword&gt;&lt;keyword&gt;equations&lt;/keyword&gt;&lt;keyword&gt;minimization&lt;/keyword&gt;&lt;keyword&gt;convergence&lt;/keyword&gt;&lt;keyword&gt;distance&lt;/keyword&gt;&lt;keyword&gt;duality&lt;/keyword&gt;&lt;keyword&gt;model&lt;/keyword&gt;&lt;/keywords&gt;&lt;dates&gt;&lt;year&gt;2018&lt;/year&gt;&lt;pub-dates&gt;&lt;date&gt;Nov&lt;/date&gt;&lt;/pub-dates&gt;&lt;/dates&gt;&lt;isbn&gt;0025-5718&lt;/isbn&gt;&lt;accession-num&gt;WOS:000440340300001&lt;/accession-num&gt;&lt;urls&gt;&lt;related-urls&gt;&lt;url&gt;&amp;lt;Go to ISI&amp;gt;://WOS:000440340300001&lt;/url&gt;&lt;/related-urls&gt;&lt;/urls&gt;&lt;electronic-resource-num&gt;10.1090/mcom/3303&lt;/electronic-resource-num&gt;&lt;language&gt;English&lt;/language&gt;&lt;/record&gt;&lt;/Cite&gt;&lt;/EndNote&gt;</w:instrText>
      </w:r>
      <w:r w:rsidR="007557F5" w:rsidRPr="22E4DEF7">
        <w:rPr>
          <w:rFonts w:cs="Arial"/>
        </w:rPr>
        <w:fldChar w:fldCharType="separate"/>
      </w:r>
      <w:r w:rsidR="007557F5" w:rsidRPr="007557F5">
        <w:rPr>
          <w:rFonts w:cs="Arial"/>
          <w:noProof/>
          <w:vertAlign w:val="superscript"/>
        </w:rPr>
        <w:t>10</w:t>
      </w:r>
      <w:r w:rsidR="007557F5" w:rsidRPr="22E4DEF7">
        <w:fldChar w:fldCharType="end"/>
      </w:r>
      <w:r w:rsidRPr="004024E4">
        <w:rPr>
          <w:rFonts w:cs="Arial"/>
        </w:rPr>
        <w:t xml:space="preserve"> with </w:t>
      </w:r>
      <w:proofErr w:type="spellStart"/>
      <w:r w:rsidRPr="004024E4">
        <w:rPr>
          <w:rFonts w:cs="Arial"/>
        </w:rPr>
        <w:t>scRNA</w:t>
      </w:r>
      <w:proofErr w:type="spellEnd"/>
      <w:r w:rsidRPr="004024E4">
        <w:rPr>
          <w:rFonts w:cs="Arial"/>
        </w:rPr>
        <w:t>-seq data (</w:t>
      </w:r>
      <w:proofErr w:type="spellStart"/>
      <w:r w:rsidRPr="004024E4">
        <w:rPr>
          <w:rFonts w:cs="Arial"/>
        </w:rPr>
        <w:t>SpaOTsc</w:t>
      </w:r>
      <w:proofErr w:type="spellEnd"/>
      <w:r w:rsidRPr="004024E4">
        <w:rPr>
          <w:rFonts w:cs="Arial"/>
        </w:rPr>
        <w:t>).</w:t>
      </w:r>
      <w:r w:rsidR="009764F2">
        <w:rPr>
          <w:rFonts w:cs="Arial"/>
        </w:rPr>
        <w:t xml:space="preserve"> </w:t>
      </w:r>
      <w:r w:rsidR="00616C32">
        <w:rPr>
          <w:rFonts w:cs="Arial"/>
        </w:rPr>
        <w:t>Recently, o</w:t>
      </w:r>
      <w:r w:rsidR="009764F2">
        <w:rPr>
          <w:rFonts w:cs="Arial"/>
        </w:rPr>
        <w:t xml:space="preserve">ptimal transport has been </w:t>
      </w:r>
      <w:r w:rsidR="00616C32">
        <w:rPr>
          <w:rFonts w:cs="Arial"/>
        </w:rPr>
        <w:t xml:space="preserve">applied to </w:t>
      </w:r>
      <w:ins w:id="80" w:author="Emmanuel Dollinger" w:date="2019-06-18T12:48:00Z">
        <w:r w:rsidR="00D40C54">
          <w:rPr>
            <w:rFonts w:cs="Arial"/>
          </w:rPr>
          <w:t xml:space="preserve">various problems such as </w:t>
        </w:r>
      </w:ins>
      <w:r w:rsidR="009764F2">
        <w:rPr>
          <w:rFonts w:cs="Arial"/>
        </w:rPr>
        <w:t xml:space="preserve">inferring </w:t>
      </w:r>
      <w:r w:rsidR="001D7471">
        <w:rPr>
          <w:rFonts w:cs="Arial"/>
        </w:rPr>
        <w:t>developmental trajectories</w:t>
      </w:r>
      <w:r w:rsidR="00616C32">
        <w:rPr>
          <w:rFonts w:cs="Arial"/>
        </w:rPr>
        <w:t xml:space="preserve"> from </w:t>
      </w:r>
      <w:proofErr w:type="spellStart"/>
      <w:r w:rsidR="00616C32">
        <w:rPr>
          <w:rFonts w:cs="Arial"/>
        </w:rPr>
        <w:t>scRNA</w:t>
      </w:r>
      <w:proofErr w:type="spellEnd"/>
      <w:r w:rsidR="00616C32">
        <w:rPr>
          <w:rFonts w:cs="Arial"/>
        </w:rPr>
        <w:t>-seq data</w:t>
      </w:r>
      <w:r w:rsidR="001D7471">
        <w:rPr>
          <w:rFonts w:cs="Arial"/>
        </w:rPr>
        <w:fldChar w:fldCharType="begin"/>
      </w:r>
      <w:r w:rsidR="00855784">
        <w:rPr>
          <w:rFonts w:cs="Arial"/>
        </w:rPr>
        <w:instrText xml:space="preserve"> ADDIN EN.CITE &lt;EndNote&gt;&lt;Cite&gt;&lt;Author&gt;Schiebinger&lt;/Author&gt;&lt;Year&gt;2019&lt;/Year&gt;&lt;RecNum&gt;20&lt;/RecNum&gt;&lt;DisplayText&gt;&lt;style face="superscript"&gt;11&lt;/style&gt;&lt;/DisplayText&gt;&lt;record&gt;&lt;rec-number&gt;20&lt;/rec-number&gt;&lt;foreign-keys&gt;&lt;key app="EN" db-id="tv0pewzt5z5fwbeeaza5ar9gf5ptps0svw9r" timestamp="1559018937"&gt;20&lt;/key&gt;&lt;/foreign-keys&gt;&lt;ref-type name="Journal Article"&gt;17&lt;/ref-type&gt;&lt;contributors&gt;&lt;authors&gt;&lt;author&gt;Schiebinger, G.&lt;/author&gt;&lt;author&gt;Shu, J.&lt;/author&gt;&lt;author&gt;Tabaka, M.&lt;/author&gt;&lt;author&gt;Cleary, B.&lt;/author&gt;&lt;author&gt;Subramanian, V.&lt;/author&gt;&lt;author&gt;Solomon, A.&lt;/author&gt;&lt;author&gt;Gould, J.&lt;/author&gt;&lt;author&gt;Liu, S.&lt;/author&gt;&lt;author&gt;Lin, S.&lt;/author&gt;&lt;author&gt;Berube, P.&lt;/author&gt;&lt;author&gt;Lee, L.&lt;/author&gt;&lt;author&gt;Chen, J.&lt;/author&gt;&lt;author&gt;Brumbaugh, J.&lt;/author&gt;&lt;author&gt;Rigollet, P.&lt;/author&gt;&lt;author&gt;Hochedlinger, K.&lt;/author&gt;&lt;author&gt;Jaenisch, R.&lt;/author&gt;&lt;author&gt;Regev, A.&lt;/author&gt;&lt;author&gt;Lander, E. S.&lt;/author&gt;&lt;/authors&gt;&lt;/contributors&gt;&lt;titles&gt;&lt;title&gt;Optimal-Transport Analysis of Single-Cell Gene Expression Identifies Developmental Trajectories in Reprogramming&lt;/title&gt;&lt;secondary-title&gt;Cell&lt;/secondary-title&gt;&lt;/titles&gt;&lt;periodical&gt;&lt;full-title&gt;Cell&lt;/full-title&gt;&lt;/periodical&gt;&lt;pages&gt;1517&lt;/pages&gt;&lt;volume&gt;176&lt;/volume&gt;&lt;number&gt;6&lt;/number&gt;&lt;edition&gt;2019/03/09&lt;/edition&gt;&lt;dates&gt;&lt;year&gt;2019&lt;/year&gt;&lt;pub-dates&gt;&lt;date&gt;Mar 7&lt;/date&gt;&lt;/pub-dates&gt;&lt;/dates&gt;&lt;isbn&gt;1097-4172 (Electronic)&amp;#xD;0092-8674 (Linking)&lt;/isbn&gt;&lt;accession-num&gt;30849376&lt;/accession-num&gt;&lt;urls&gt;&lt;related-urls&gt;&lt;url&gt;https://www.ncbi.nlm.nih.gov/pubmed/30849376&lt;/url&gt;&lt;/related-urls&gt;&lt;/urls&gt;&lt;electronic-resource-num&gt;10.1016/j.cell.2019.02.026&lt;/electronic-resource-num&gt;&lt;/record&gt;&lt;/Cite&gt;&lt;/EndNote&gt;</w:instrText>
      </w:r>
      <w:r w:rsidR="001D7471">
        <w:rPr>
          <w:rFonts w:cs="Arial"/>
        </w:rPr>
        <w:fldChar w:fldCharType="separate"/>
      </w:r>
      <w:r w:rsidR="00855784" w:rsidRPr="00855784">
        <w:rPr>
          <w:rFonts w:cs="Arial"/>
          <w:noProof/>
          <w:vertAlign w:val="superscript"/>
        </w:rPr>
        <w:t>11</w:t>
      </w:r>
      <w:r w:rsidR="001D7471">
        <w:rPr>
          <w:rFonts w:cs="Arial"/>
        </w:rPr>
        <w:fldChar w:fldCharType="end"/>
      </w:r>
      <w:r w:rsidR="00616C32">
        <w:rPr>
          <w:rFonts w:cs="Arial"/>
        </w:rPr>
        <w:t xml:space="preserve"> </w:t>
      </w:r>
      <w:r w:rsidR="009764F2">
        <w:rPr>
          <w:rFonts w:cs="Arial"/>
        </w:rPr>
        <w:t>and handling batch effects</w:t>
      </w:r>
      <w:r w:rsidR="002B3681">
        <w:rPr>
          <w:rFonts w:cs="Arial"/>
        </w:rPr>
        <w:fldChar w:fldCharType="begin"/>
      </w:r>
      <w:r w:rsidR="00855784">
        <w:rPr>
          <w:rFonts w:cs="Arial"/>
        </w:rPr>
        <w:instrText xml:space="preserve"> ADDIN EN.CITE &lt;EndNote&gt;&lt;Cite&gt;&lt;Author&gt;Forrow&lt;/Author&gt;&lt;Year&gt;2019&lt;/Year&gt;&lt;RecNum&gt;22&lt;/RecNum&gt;&lt;DisplayText&gt;&lt;style face="superscript"&gt;12&lt;/style&gt;&lt;/DisplayText&gt;&lt;record&gt;&lt;rec-number&gt;22&lt;/rec-number&gt;&lt;foreign-keys&gt;&lt;key app="EN" db-id="tv0pewzt5z5fwbeeaza5ar9gf5ptps0svw9r" timestamp="1558994387"&gt;22&lt;/key&gt;&lt;/foreign-keys&gt;&lt;ref-type name="Conference Proceedings"&gt;10&lt;/ref-type&gt;&lt;contributors&gt;&lt;authors&gt;&lt;author&gt;Forrow, Aden&lt;/author&gt;&lt;author&gt;Hütter, Jan-Christian&lt;/author&gt;&lt;author&gt;Nitzan, Mor&lt;/author&gt;&lt;author&gt;Rigollet, Philippe&lt;/author&gt;&lt;author&gt;Schiebinger, Geoffrey&lt;/author&gt;&lt;author&gt;Weed, Jonathan&lt;/author&gt;&lt;/authors&gt;&lt;/contributors&gt;&lt;titles&gt;&lt;title&gt;Statistical optimal transport via factored couplings&lt;/title&gt;&lt;secondary-title&gt;The 22nd International Conference on Artificial Intelligence and Statistics&lt;/secondary-title&gt;&lt;/titles&gt;&lt;pages&gt;2454-2465&lt;/pages&gt;&lt;dates&gt;&lt;year&gt;2019&lt;/year&gt;&lt;/dates&gt;&lt;urls&gt;&lt;/urls&gt;&lt;/record&gt;&lt;/Cite&gt;&lt;/EndNote&gt;</w:instrText>
      </w:r>
      <w:r w:rsidR="002B3681">
        <w:rPr>
          <w:rFonts w:cs="Arial"/>
        </w:rPr>
        <w:fldChar w:fldCharType="separate"/>
      </w:r>
      <w:r w:rsidR="00855784" w:rsidRPr="00855784">
        <w:rPr>
          <w:rFonts w:cs="Arial"/>
          <w:noProof/>
          <w:vertAlign w:val="superscript"/>
        </w:rPr>
        <w:t>12</w:t>
      </w:r>
      <w:r w:rsidR="002B3681">
        <w:rPr>
          <w:rFonts w:cs="Arial"/>
        </w:rPr>
        <w:fldChar w:fldCharType="end"/>
      </w:r>
      <w:r w:rsidR="009764F2">
        <w:rPr>
          <w:rFonts w:cs="Arial"/>
        </w:rPr>
        <w:t>.</w:t>
      </w:r>
      <w:r w:rsidRPr="004024E4">
        <w:rPr>
          <w:rFonts w:cs="Arial"/>
        </w:rPr>
        <w:t xml:space="preserve"> </w:t>
      </w:r>
      <w:r w:rsidR="00616C32">
        <w:rPr>
          <w:rFonts w:cs="Arial"/>
        </w:rPr>
        <w:t xml:space="preserve">In this study we utilize a modified optimal </w:t>
      </w:r>
      <w:r w:rsidR="00616C32">
        <w:rPr>
          <w:rFonts w:cs="Arial"/>
        </w:rPr>
        <w:lastRenderedPageBreak/>
        <w:t xml:space="preserve">transport method to </w:t>
      </w:r>
      <w:ins w:id="81" w:author="Emmanuel Dollinger" w:date="2019-06-18T12:48:00Z">
        <w:r w:rsidR="00D40C54">
          <w:rPr>
            <w:rFonts w:cs="Arial"/>
          </w:rPr>
          <w:t xml:space="preserve">not only </w:t>
        </w:r>
      </w:ins>
      <w:r w:rsidR="00616C32" w:rsidRPr="004024E4">
        <w:rPr>
          <w:rFonts w:cs="Arial"/>
        </w:rPr>
        <w:t xml:space="preserve">infer spatial distances </w:t>
      </w:r>
      <w:r w:rsidR="00416351">
        <w:rPr>
          <w:rFonts w:cs="Arial"/>
        </w:rPr>
        <w:t xml:space="preserve">between individual cells in </w:t>
      </w:r>
      <w:proofErr w:type="spellStart"/>
      <w:r w:rsidR="00416351">
        <w:rPr>
          <w:rFonts w:cs="Arial"/>
        </w:rPr>
        <w:t>scRNA</w:t>
      </w:r>
      <w:proofErr w:type="spellEnd"/>
      <w:r w:rsidR="00416351">
        <w:rPr>
          <w:rFonts w:cs="Arial"/>
        </w:rPr>
        <w:t>-seq data</w:t>
      </w:r>
      <w:r w:rsidR="00616C32">
        <w:rPr>
          <w:rFonts w:cs="Arial"/>
        </w:rPr>
        <w:t xml:space="preserve"> </w:t>
      </w:r>
      <w:del w:id="82" w:author="Emmanuel Dollinger" w:date="2019-06-18T12:48:00Z">
        <w:r w:rsidR="00416351" w:rsidDel="00D40C54">
          <w:rPr>
            <w:rFonts w:cs="Arial"/>
          </w:rPr>
          <w:delText>i</w:delText>
        </w:r>
        <w:r w:rsidRPr="004024E4" w:rsidDel="00D40C54">
          <w:rPr>
            <w:rFonts w:cs="Arial"/>
          </w:rPr>
          <w:delText>n addition</w:delText>
        </w:r>
      </w:del>
      <w:ins w:id="83" w:author="Emmanuel Dollinger" w:date="2019-06-18T12:48:00Z">
        <w:r w:rsidR="00D40C54">
          <w:rPr>
            <w:rFonts w:cs="Arial"/>
          </w:rPr>
          <w:t>but also</w:t>
        </w:r>
      </w:ins>
      <w:del w:id="84" w:author="Emmanuel Dollinger" w:date="2019-06-18T12:48:00Z">
        <w:r w:rsidRPr="004024E4" w:rsidDel="00D40C54">
          <w:rPr>
            <w:rFonts w:cs="Arial"/>
          </w:rPr>
          <w:delText xml:space="preserve"> to</w:delText>
        </w:r>
      </w:del>
      <w:r w:rsidRPr="004024E4">
        <w:rPr>
          <w:rFonts w:cs="Arial"/>
        </w:rPr>
        <w:t xml:space="preserve"> map</w:t>
      </w:r>
      <w:del w:id="85" w:author="Emmanuel Dollinger" w:date="2019-06-18T12:48:00Z">
        <w:r w:rsidR="00A718B0" w:rsidDel="00D40C54">
          <w:rPr>
            <w:rFonts w:cs="Arial"/>
          </w:rPr>
          <w:delText>ping</w:delText>
        </w:r>
      </w:del>
      <w:r w:rsidRPr="004024E4">
        <w:rPr>
          <w:rFonts w:cs="Arial"/>
        </w:rPr>
        <w:t xml:space="preserve"> </w:t>
      </w:r>
      <w:r w:rsidR="00416351">
        <w:rPr>
          <w:rFonts w:cs="Arial"/>
        </w:rPr>
        <w:t xml:space="preserve">those </w:t>
      </w:r>
      <w:r w:rsidRPr="004024E4">
        <w:rPr>
          <w:rFonts w:cs="Arial"/>
        </w:rPr>
        <w:t>cells to the</w:t>
      </w:r>
      <w:ins w:id="86" w:author="Emmanuel Dollinger" w:date="2019-06-18T12:49:00Z">
        <w:r w:rsidR="00D40C54">
          <w:rPr>
            <w:rFonts w:cs="Arial"/>
          </w:rPr>
          <w:t>ir</w:t>
        </w:r>
      </w:ins>
      <w:r w:rsidRPr="004024E4">
        <w:rPr>
          <w:rFonts w:cs="Arial"/>
        </w:rPr>
        <w:t xml:space="preserve"> spatial origins</w:t>
      </w:r>
      <w:r w:rsidR="00416351">
        <w:rPr>
          <w:rFonts w:cs="Arial"/>
        </w:rPr>
        <w:t xml:space="preserve">. </w:t>
      </w:r>
      <w:r w:rsidRPr="004024E4">
        <w:rPr>
          <w:rFonts w:cs="Arial"/>
        </w:rPr>
        <w:t xml:space="preserve"> </w:t>
      </w:r>
    </w:p>
    <w:p w14:paraId="4EFDCB02" w14:textId="0B5871D5" w:rsidR="004024E4" w:rsidRDefault="004024E4" w:rsidP="001862CE">
      <w:pPr>
        <w:spacing w:line="480" w:lineRule="auto"/>
        <w:rPr>
          <w:rFonts w:cs="Arial"/>
        </w:rPr>
      </w:pPr>
      <w:commentRangeStart w:id="87"/>
      <w:r w:rsidRPr="004024E4">
        <w:rPr>
          <w:rFonts w:cs="Arial"/>
        </w:rPr>
        <w:t xml:space="preserve">Unlike existing approaches </w:t>
      </w:r>
      <w:r w:rsidR="00416351">
        <w:rPr>
          <w:rFonts w:cs="Arial"/>
        </w:rPr>
        <w:t xml:space="preserve">that </w:t>
      </w:r>
      <w:r w:rsidR="00E33003">
        <w:rPr>
          <w:rFonts w:cs="Arial"/>
        </w:rPr>
        <w:t xml:space="preserve">emphasizes a </w:t>
      </w:r>
      <w:r w:rsidRPr="004024E4">
        <w:rPr>
          <w:rFonts w:cs="Arial"/>
        </w:rPr>
        <w:t xml:space="preserve">“score” </w:t>
      </w:r>
      <w:r w:rsidR="00E33003">
        <w:rPr>
          <w:rFonts w:cs="Arial"/>
        </w:rPr>
        <w:t xml:space="preserve">connecting </w:t>
      </w:r>
      <w:r w:rsidRPr="004024E4">
        <w:rPr>
          <w:rFonts w:cs="Arial"/>
        </w:rPr>
        <w:t>individual cell</w:t>
      </w:r>
      <w:r w:rsidR="00E33003">
        <w:rPr>
          <w:rFonts w:cs="Arial"/>
        </w:rPr>
        <w:t xml:space="preserve">s and the spatial </w:t>
      </w:r>
      <w:r w:rsidRPr="004024E4">
        <w:rPr>
          <w:rFonts w:cs="Arial"/>
        </w:rPr>
        <w:t>locations</w:t>
      </w:r>
      <w:r w:rsidR="00C45F02">
        <w:rPr>
          <w:rFonts w:cs="Arial"/>
        </w:rPr>
        <w:t xml:space="preserve"> </w:t>
      </w:r>
      <w:r w:rsidR="00C43934">
        <w:rPr>
          <w:rFonts w:cs="Arial"/>
        </w:rPr>
        <w:t xml:space="preserve">in </w:t>
      </w:r>
      <w:r w:rsidR="00C45F02">
        <w:rPr>
          <w:rFonts w:cs="Arial"/>
        </w:rPr>
        <w:t>pair</w:t>
      </w:r>
      <w:r w:rsidR="00C43934">
        <w:rPr>
          <w:rFonts w:cs="Arial"/>
        </w:rPr>
        <w:t>s</w:t>
      </w:r>
      <w:r w:rsidRPr="004024E4">
        <w:rPr>
          <w:rFonts w:cs="Arial"/>
        </w:rPr>
        <w:t xml:space="preserve">, </w:t>
      </w:r>
      <w:commentRangeEnd w:id="87"/>
      <w:r w:rsidR="00D40C54">
        <w:rPr>
          <w:rStyle w:val="CommentReference"/>
        </w:rPr>
        <w:commentReference w:id="87"/>
      </w:r>
      <w:proofErr w:type="spellStart"/>
      <w:r w:rsidRPr="004024E4">
        <w:rPr>
          <w:rFonts w:cs="Arial"/>
        </w:rPr>
        <w:t>SpaOTsc</w:t>
      </w:r>
      <w:proofErr w:type="spellEnd"/>
      <w:r w:rsidRPr="004024E4">
        <w:rPr>
          <w:rFonts w:cs="Arial"/>
        </w:rPr>
        <w:t xml:space="preserve"> </w:t>
      </w:r>
      <w:r w:rsidR="00E33003">
        <w:rPr>
          <w:rFonts w:cs="Arial"/>
        </w:rPr>
        <w:t xml:space="preserve">treats </w:t>
      </w:r>
      <w:commentRangeStart w:id="88"/>
      <w:r w:rsidRPr="004024E4">
        <w:rPr>
          <w:rFonts w:cs="Arial"/>
        </w:rPr>
        <w:t xml:space="preserve">the two datasets </w:t>
      </w:r>
      <w:commentRangeEnd w:id="88"/>
      <w:r w:rsidR="00D40C54">
        <w:rPr>
          <w:rStyle w:val="CommentReference"/>
        </w:rPr>
        <w:commentReference w:id="88"/>
      </w:r>
      <w:r w:rsidRPr="004024E4">
        <w:rPr>
          <w:rFonts w:cs="Arial"/>
        </w:rPr>
        <w:t>as two distributions</w:t>
      </w:r>
      <w:r w:rsidR="00E33003">
        <w:rPr>
          <w:rFonts w:cs="Arial"/>
        </w:rPr>
        <w:t>, and uses d</w:t>
      </w:r>
      <w:r w:rsidRPr="004024E4">
        <w:rPr>
          <w:rFonts w:cs="Arial"/>
        </w:rPr>
        <w:t>issimilarity measurements</w:t>
      </w:r>
      <w:r w:rsidR="00EB72D0">
        <w:rPr>
          <w:rFonts w:cs="Arial"/>
        </w:rPr>
        <w:t xml:space="preserve"> within each dataset</w:t>
      </w:r>
      <w:r w:rsidRPr="004024E4">
        <w:rPr>
          <w:rFonts w:cs="Arial"/>
        </w:rPr>
        <w:t xml:space="preserve"> </w:t>
      </w:r>
      <w:r w:rsidR="00FE0AA6">
        <w:rPr>
          <w:rFonts w:cs="Arial"/>
        </w:rPr>
        <w:t>to</w:t>
      </w:r>
      <w:r w:rsidRPr="004024E4">
        <w:rPr>
          <w:rFonts w:cs="Arial"/>
        </w:rPr>
        <w:t xml:space="preserve"> refine </w:t>
      </w:r>
      <w:r w:rsidR="00E33003">
        <w:rPr>
          <w:rFonts w:cs="Arial"/>
        </w:rPr>
        <w:t xml:space="preserve">a </w:t>
      </w:r>
      <w:r w:rsidRPr="004024E4">
        <w:rPr>
          <w:rFonts w:cs="Arial"/>
        </w:rPr>
        <w:t>mapping</w:t>
      </w:r>
      <w:r w:rsidR="00FE0AA6">
        <w:rPr>
          <w:rFonts w:cs="Arial"/>
        </w:rPr>
        <w:t xml:space="preserve"> </w:t>
      </w:r>
      <w:r w:rsidR="00E33003">
        <w:rPr>
          <w:rFonts w:cs="Arial"/>
        </w:rPr>
        <w:t xml:space="preserve">between these two distributions through the </w:t>
      </w:r>
      <w:r w:rsidR="00FE0AA6">
        <w:rPr>
          <w:rFonts w:cs="Arial"/>
        </w:rPr>
        <w:t>structured optimal transport</w:t>
      </w:r>
      <w:r w:rsidR="007557F5" w:rsidRPr="22E4DEF7">
        <w:fldChar w:fldCharType="begin"/>
      </w:r>
      <w:r w:rsidR="00855784">
        <w:instrText xml:space="preserve"> ADDIN EN.CITE &lt;EndNote&gt;&lt;Cite&gt;&lt;Author&gt;Vayer&lt;/Author&gt;&lt;Year&gt;2018&lt;/Year&gt;&lt;RecNum&gt;19&lt;/RecNum&gt;&lt;DisplayText&gt;&lt;style face="superscript"&gt;13&lt;/style&gt;&lt;/DisplayText&gt;&lt;record&gt;&lt;rec-number&gt;19&lt;/rec-number&gt;&lt;foreign-keys&gt;&lt;key app="EN" db-id="tv0pewzt5z5fwbeeaza5ar9gf5ptps0svw9r" timestamp="1557527973"&gt;19&lt;/key&gt;&lt;/foreign-keys&gt;&lt;ref-type name="Journal Article"&gt;17&lt;/ref-type&gt;&lt;contributors&gt;&lt;authors&gt;&lt;author&gt;Vayer, Titouan&lt;/author&gt;&lt;author&gt;Chapel, Laetitia&lt;/author&gt;&lt;author&gt;Flamary, Rémi&lt;/author&gt;&lt;author&gt;Tavenard, Romain&lt;/author&gt;&lt;author&gt;Courty, Nicolas&lt;/author&gt;&lt;/authors&gt;&lt;/contributors&gt;&lt;titles&gt;&lt;title&gt;Optimal Transport for structured data&lt;/title&gt;&lt;secondary-title&gt;arXiv preprint arXiv:1805.09114&lt;/secondary-title&gt;&lt;/titles&gt;&lt;periodical&gt;&lt;full-title&gt;arXiv preprint arXiv:1805.09114&lt;/full-title&gt;&lt;/periodical&gt;&lt;dates&gt;&lt;year&gt;2018&lt;/year&gt;&lt;/dates&gt;&lt;urls&gt;&lt;/urls&gt;&lt;/record&gt;&lt;/Cite&gt;&lt;/EndNote&gt;</w:instrText>
      </w:r>
      <w:r w:rsidR="007557F5" w:rsidRPr="22E4DEF7">
        <w:rPr>
          <w:rFonts w:cs="Arial"/>
        </w:rPr>
        <w:fldChar w:fldCharType="separate"/>
      </w:r>
      <w:r w:rsidR="00855784" w:rsidRPr="00855784">
        <w:rPr>
          <w:noProof/>
          <w:vertAlign w:val="superscript"/>
        </w:rPr>
        <w:t>13</w:t>
      </w:r>
      <w:r w:rsidR="007557F5" w:rsidRPr="22E4DEF7">
        <w:fldChar w:fldCharType="end"/>
      </w:r>
      <w:r w:rsidR="00E33003">
        <w:rPr>
          <w:rFonts w:cs="Arial"/>
        </w:rPr>
        <w:t xml:space="preserve">, leading to </w:t>
      </w:r>
      <w:r w:rsidRPr="004024E4">
        <w:rPr>
          <w:rFonts w:cs="Arial"/>
        </w:rPr>
        <w:t xml:space="preserve">probability distributions of individual cells over </w:t>
      </w:r>
      <w:commentRangeStart w:id="89"/>
      <w:r w:rsidRPr="004024E4">
        <w:rPr>
          <w:rFonts w:cs="Arial"/>
        </w:rPr>
        <w:t xml:space="preserve">space </w:t>
      </w:r>
      <w:commentRangeEnd w:id="89"/>
      <w:r w:rsidR="00D40C54">
        <w:rPr>
          <w:rStyle w:val="CommentReference"/>
        </w:rPr>
        <w:commentReference w:id="89"/>
      </w:r>
      <w:r w:rsidRPr="004024E4">
        <w:rPr>
          <w:rFonts w:cs="Arial"/>
        </w:rPr>
        <w:t>(</w:t>
      </w:r>
      <w:r w:rsidRPr="22E4DEF7">
        <w:rPr>
          <w:rFonts w:cs="Arial"/>
          <w:b/>
          <w:bCs/>
        </w:rPr>
        <w:t>Fig. 1a</w:t>
      </w:r>
      <w:r w:rsidRPr="004024E4">
        <w:rPr>
          <w:rFonts w:cs="Arial"/>
        </w:rPr>
        <w:t xml:space="preserve">). </w:t>
      </w:r>
      <w:r w:rsidR="00171C5B">
        <w:rPr>
          <w:rFonts w:cs="Arial"/>
        </w:rPr>
        <w:t>Next, t</w:t>
      </w:r>
      <w:r w:rsidRPr="004024E4">
        <w:rPr>
          <w:rFonts w:cs="Arial"/>
        </w:rPr>
        <w:t xml:space="preserve">he spatial distance between </w:t>
      </w:r>
      <w:r w:rsidR="00576DA0">
        <w:rPr>
          <w:rFonts w:cs="Arial"/>
        </w:rPr>
        <w:t xml:space="preserve">any two </w:t>
      </w:r>
      <w:r w:rsidRPr="004024E4">
        <w:rPr>
          <w:rFonts w:cs="Arial"/>
        </w:rPr>
        <w:t xml:space="preserve">cells in </w:t>
      </w:r>
      <w:r w:rsidR="00171C5B">
        <w:rPr>
          <w:rFonts w:cs="Arial"/>
        </w:rPr>
        <w:t xml:space="preserve">the </w:t>
      </w:r>
      <w:proofErr w:type="spellStart"/>
      <w:r w:rsidRPr="004024E4">
        <w:rPr>
          <w:rFonts w:cs="Arial"/>
        </w:rPr>
        <w:t>scRNA</w:t>
      </w:r>
      <w:proofErr w:type="spellEnd"/>
      <w:r w:rsidRPr="004024E4">
        <w:rPr>
          <w:rFonts w:cs="Arial"/>
        </w:rPr>
        <w:t xml:space="preserve">-seq </w:t>
      </w:r>
      <w:commentRangeStart w:id="90"/>
      <w:r w:rsidRPr="004024E4">
        <w:rPr>
          <w:rFonts w:cs="Arial"/>
        </w:rPr>
        <w:t>data</w:t>
      </w:r>
      <w:commentRangeEnd w:id="90"/>
      <w:r w:rsidR="00D40C54">
        <w:rPr>
          <w:rStyle w:val="CommentReference"/>
        </w:rPr>
        <w:commentReference w:id="90"/>
      </w:r>
      <w:r w:rsidR="00576DA0">
        <w:rPr>
          <w:rFonts w:cs="Arial"/>
        </w:rPr>
        <w:t>, referred</w:t>
      </w:r>
      <w:r w:rsidR="00475B0D">
        <w:rPr>
          <w:rFonts w:cs="Arial"/>
        </w:rPr>
        <w:t xml:space="preserve"> to</w:t>
      </w:r>
      <w:r w:rsidR="00576DA0">
        <w:rPr>
          <w:rFonts w:cs="Arial"/>
        </w:rPr>
        <w:t xml:space="preserve"> as </w:t>
      </w:r>
      <w:ins w:id="91" w:author="Emmanuel Dollinger" w:date="2019-06-18T12:52:00Z">
        <w:r w:rsidR="00D40C54">
          <w:rPr>
            <w:rFonts w:cs="Arial"/>
          </w:rPr>
          <w:t xml:space="preserve">the </w:t>
        </w:r>
      </w:ins>
      <w:r w:rsidR="00576DA0" w:rsidRPr="00B82DE3">
        <w:rPr>
          <w:rFonts w:cs="Arial"/>
          <w:i/>
        </w:rPr>
        <w:t>cell-cell distance</w:t>
      </w:r>
      <w:r w:rsidR="00576DA0">
        <w:rPr>
          <w:rFonts w:cs="Arial"/>
        </w:rPr>
        <w:t>,</w:t>
      </w:r>
      <w:r w:rsidRPr="004024E4">
        <w:rPr>
          <w:rFonts w:cs="Arial"/>
        </w:rPr>
        <w:t xml:space="preserve"> </w:t>
      </w:r>
      <w:r w:rsidR="00576DA0">
        <w:rPr>
          <w:rFonts w:cs="Arial"/>
        </w:rPr>
        <w:t xml:space="preserve">is </w:t>
      </w:r>
      <w:r w:rsidRPr="004024E4">
        <w:rPr>
          <w:rFonts w:cs="Arial"/>
        </w:rPr>
        <w:t xml:space="preserve">inferred </w:t>
      </w:r>
      <w:del w:id="92" w:author="Emmanuel Dollinger" w:date="2019-06-18T12:52:00Z">
        <w:r w:rsidR="00171C5B" w:rsidDel="00D40C54">
          <w:rPr>
            <w:rFonts w:cs="Arial"/>
          </w:rPr>
          <w:delText xml:space="preserve">through </w:delText>
        </w:r>
      </w:del>
      <w:ins w:id="93" w:author="Emmanuel Dollinger" w:date="2019-06-18T12:52:00Z">
        <w:r w:rsidR="00D40C54">
          <w:rPr>
            <w:rFonts w:cs="Arial"/>
          </w:rPr>
          <w:t>by</w:t>
        </w:r>
        <w:r w:rsidR="00D40C54">
          <w:rPr>
            <w:rFonts w:cs="Arial"/>
          </w:rPr>
          <w:t xml:space="preserve"> </w:t>
        </w:r>
      </w:ins>
      <w:r w:rsidR="00171C5B">
        <w:rPr>
          <w:rFonts w:cs="Arial"/>
        </w:rPr>
        <w:t xml:space="preserve">computing </w:t>
      </w:r>
      <w:r w:rsidRPr="004024E4">
        <w:rPr>
          <w:rFonts w:cs="Arial"/>
        </w:rPr>
        <w:t xml:space="preserve">the </w:t>
      </w:r>
      <w:r w:rsidR="0089119E">
        <w:rPr>
          <w:rFonts w:cs="Arial"/>
        </w:rPr>
        <w:t xml:space="preserve">Wasserstein </w:t>
      </w:r>
      <w:r w:rsidRPr="004024E4">
        <w:rPr>
          <w:rFonts w:cs="Arial"/>
        </w:rPr>
        <w:t>distance between these distributions (</w:t>
      </w:r>
      <w:r w:rsidRPr="22E4DEF7">
        <w:rPr>
          <w:rFonts w:cs="Arial"/>
          <w:b/>
          <w:bCs/>
        </w:rPr>
        <w:t>Fig. 1b</w:t>
      </w:r>
      <w:r w:rsidRPr="004024E4">
        <w:rPr>
          <w:rFonts w:cs="Arial"/>
        </w:rPr>
        <w:t>)</w:t>
      </w:r>
      <w:r w:rsidR="00C51A68">
        <w:rPr>
          <w:rFonts w:cs="Arial"/>
        </w:rPr>
        <w:t xml:space="preserve">, </w:t>
      </w:r>
      <w:del w:id="94" w:author="Emmanuel Dollinger" w:date="2019-06-18T12:52:00Z">
        <w:r w:rsidR="00C51A68" w:rsidDel="00D40C54">
          <w:rPr>
            <w:rFonts w:cs="Arial"/>
          </w:rPr>
          <w:delText>and the distance</w:delText>
        </w:r>
      </w:del>
      <w:ins w:id="95" w:author="Emmanuel Dollinger" w:date="2019-06-18T12:52:00Z">
        <w:r w:rsidR="00D40C54">
          <w:rPr>
            <w:rFonts w:cs="Arial"/>
          </w:rPr>
          <w:t>which</w:t>
        </w:r>
      </w:ins>
      <w:r w:rsidR="00C51A68">
        <w:rPr>
          <w:rFonts w:cs="Arial"/>
        </w:rPr>
        <w:t xml:space="preserve"> </w:t>
      </w:r>
      <w:r w:rsidR="00C43934">
        <w:rPr>
          <w:rFonts w:cs="Arial"/>
        </w:rPr>
        <w:t xml:space="preserve">is then </w:t>
      </w:r>
      <w:r w:rsidR="00C51A68">
        <w:rPr>
          <w:rFonts w:cs="Arial"/>
        </w:rPr>
        <w:t xml:space="preserve">used </w:t>
      </w:r>
      <w:r w:rsidR="00AA7843">
        <w:rPr>
          <w:rFonts w:cs="Arial"/>
        </w:rPr>
        <w:t xml:space="preserve">for </w:t>
      </w:r>
      <w:ins w:id="96" w:author="Emmanuel Dollinger" w:date="2019-06-18T12:53:00Z">
        <w:r w:rsidR="00D40C54" w:rsidRPr="00B82DE3">
          <w:rPr>
            <w:rFonts w:cs="Arial"/>
            <w:i/>
          </w:rPr>
          <w:t xml:space="preserve">spatial </w:t>
        </w:r>
      </w:ins>
      <w:r w:rsidR="00AA7843" w:rsidRPr="00B82DE3">
        <w:rPr>
          <w:rFonts w:cs="Arial"/>
          <w:i/>
        </w:rPr>
        <w:t xml:space="preserve">cell </w:t>
      </w:r>
      <w:del w:id="97" w:author="Emmanuel Dollinger" w:date="2019-06-18T12:53:00Z">
        <w:r w:rsidR="00CE6061" w:rsidRPr="00B82DE3" w:rsidDel="00D40C54">
          <w:rPr>
            <w:rFonts w:cs="Arial"/>
            <w:i/>
          </w:rPr>
          <w:delText xml:space="preserve">spatial </w:delText>
        </w:r>
      </w:del>
      <w:r w:rsidR="00AA7843" w:rsidRPr="00B82DE3">
        <w:rPr>
          <w:rFonts w:cs="Arial"/>
          <w:i/>
        </w:rPr>
        <w:t>clustering</w:t>
      </w:r>
      <w:r w:rsidR="22E4DEF7" w:rsidRPr="001862CE">
        <w:rPr>
          <w:rFonts w:cs="Arial"/>
        </w:rPr>
        <w:t>.</w:t>
      </w:r>
      <w:r w:rsidRPr="004024E4">
        <w:rPr>
          <w:rFonts w:cs="Arial"/>
        </w:rPr>
        <w:t xml:space="preserve"> </w:t>
      </w:r>
      <w:commentRangeStart w:id="98"/>
      <w:r w:rsidR="00887C91">
        <w:rPr>
          <w:rFonts w:cs="Arial"/>
        </w:rPr>
        <w:t>Similarly</w:t>
      </w:r>
      <w:commentRangeEnd w:id="98"/>
      <w:r w:rsidR="00D40C54">
        <w:rPr>
          <w:rStyle w:val="CommentReference"/>
        </w:rPr>
        <w:commentReference w:id="98"/>
      </w:r>
      <w:r w:rsidR="00887C91">
        <w:rPr>
          <w:rFonts w:cs="Arial"/>
        </w:rPr>
        <w:t>, by</w:t>
      </w:r>
      <w:r w:rsidR="22E4DEF7" w:rsidRPr="22E4DEF7">
        <w:rPr>
          <w:rFonts w:cs="Arial"/>
        </w:rPr>
        <w:t xml:space="preserve"> interpreting genes as distributions over </w:t>
      </w:r>
      <w:ins w:id="99" w:author="Emmanuel Dollinger" w:date="2019-06-18T12:55:00Z">
        <w:r w:rsidR="00D40C54">
          <w:rPr>
            <w:rFonts w:cs="Arial"/>
          </w:rPr>
          <w:t>cells annotated with cell-cell distance</w:t>
        </w:r>
      </w:ins>
      <w:del w:id="100" w:author="Emmanuel Dollinger" w:date="2019-06-18T12:56:00Z">
        <w:r w:rsidR="22E4DEF7" w:rsidRPr="22E4DEF7" w:rsidDel="00D40C54">
          <w:rPr>
            <w:rFonts w:cs="Arial"/>
          </w:rPr>
          <w:delText xml:space="preserve">single cells equipped with </w:delText>
        </w:r>
        <w:r w:rsidR="00EE0836" w:rsidDel="00D40C54">
          <w:rPr>
            <w:rFonts w:cs="Arial"/>
          </w:rPr>
          <w:delText>the cell-cell distance</w:delText>
        </w:r>
      </w:del>
      <w:r w:rsidR="22E4DEF7" w:rsidRPr="22E4DEF7">
        <w:rPr>
          <w:rFonts w:cs="Arial"/>
        </w:rPr>
        <w:t xml:space="preserve">, </w:t>
      </w:r>
      <w:r w:rsidR="00576DA0">
        <w:rPr>
          <w:rFonts w:cs="Arial"/>
        </w:rPr>
        <w:t xml:space="preserve">one can </w:t>
      </w:r>
      <w:r w:rsidR="22E4DEF7" w:rsidRPr="22E4DEF7">
        <w:rPr>
          <w:rFonts w:cs="Arial"/>
        </w:rPr>
        <w:t xml:space="preserve">quantify </w:t>
      </w:r>
      <w:r w:rsidR="00C43934">
        <w:rPr>
          <w:rFonts w:cs="Arial"/>
        </w:rPr>
        <w:t xml:space="preserve">the </w:t>
      </w:r>
      <w:r w:rsidR="22E4DEF7" w:rsidRPr="22E4DEF7">
        <w:rPr>
          <w:rFonts w:cs="Arial"/>
        </w:rPr>
        <w:t>difference</w:t>
      </w:r>
      <w:ins w:id="101" w:author="Emmanuel Dollinger" w:date="2019-06-18T12:56:00Z">
        <w:r w:rsidR="00D40C54">
          <w:rPr>
            <w:rFonts w:cs="Arial"/>
          </w:rPr>
          <w:t>s</w:t>
        </w:r>
      </w:ins>
      <w:r w:rsidR="22E4DEF7" w:rsidRPr="22E4DEF7">
        <w:rPr>
          <w:rFonts w:cs="Arial"/>
        </w:rPr>
        <w:t xml:space="preserve"> between </w:t>
      </w:r>
      <w:del w:id="102" w:author="Emmanuel Dollinger" w:date="2019-06-18T12:56:00Z">
        <w:r w:rsidR="00576DA0" w:rsidDel="00D40C54">
          <w:rPr>
            <w:rFonts w:cs="Arial"/>
          </w:rPr>
          <w:delText xml:space="preserve">two </w:delText>
        </w:r>
      </w:del>
      <w:r w:rsidR="00576DA0">
        <w:rPr>
          <w:rFonts w:cs="Arial"/>
        </w:rPr>
        <w:t xml:space="preserve">spatial </w:t>
      </w:r>
      <w:r w:rsidR="22E4DEF7" w:rsidRPr="22E4DEF7">
        <w:rPr>
          <w:rFonts w:cs="Arial"/>
        </w:rPr>
        <w:t>gene expression</w:t>
      </w:r>
      <w:r w:rsidR="00576DA0">
        <w:rPr>
          <w:rFonts w:cs="Arial"/>
        </w:rPr>
        <w:t xml:space="preserve"> patterns</w:t>
      </w:r>
      <w:r w:rsidR="00AA7843">
        <w:rPr>
          <w:rFonts w:cs="Arial"/>
        </w:rPr>
        <w:t xml:space="preserve"> to</w:t>
      </w:r>
      <w:r w:rsidR="00C43934">
        <w:rPr>
          <w:rFonts w:cs="Arial"/>
        </w:rPr>
        <w:t xml:space="preserve"> </w:t>
      </w:r>
      <w:del w:id="103" w:author="Emmanuel Dollinger" w:date="2019-06-18T12:56:00Z">
        <w:r w:rsidR="00C43934" w:rsidDel="00D40C54">
          <w:rPr>
            <w:rFonts w:cs="Arial"/>
          </w:rPr>
          <w:delText xml:space="preserve">classify expression patterns </w:delText>
        </w:r>
        <w:r w:rsidR="00F8110F" w:rsidDel="00D40C54">
          <w:rPr>
            <w:rFonts w:cs="Arial"/>
          </w:rPr>
          <w:delText>for a</w:delText>
        </w:r>
      </w:del>
      <w:ins w:id="104" w:author="Emmanuel Dollinger" w:date="2019-06-18T12:56:00Z">
        <w:r w:rsidR="00D40C54">
          <w:rPr>
            <w:rFonts w:cs="Arial"/>
          </w:rPr>
          <w:t>generate a</w:t>
        </w:r>
      </w:ins>
      <w:r w:rsidR="00887C91">
        <w:rPr>
          <w:rFonts w:cs="Arial"/>
        </w:rPr>
        <w:t xml:space="preserve"> </w:t>
      </w:r>
      <w:ins w:id="105" w:author="Emmanuel Dollinger" w:date="2019-06-18T12:56:00Z">
        <w:r w:rsidR="00D40C54" w:rsidRPr="00B82DE3">
          <w:rPr>
            <w:rFonts w:cs="Arial"/>
            <w:i/>
          </w:rPr>
          <w:t>spatial</w:t>
        </w:r>
        <w:r w:rsidR="00D40C54">
          <w:rPr>
            <w:rFonts w:cs="Arial"/>
            <w:i/>
          </w:rPr>
          <w:t xml:space="preserve"> </w:t>
        </w:r>
      </w:ins>
      <w:r w:rsidR="000C21E6" w:rsidRPr="00B82DE3">
        <w:rPr>
          <w:rFonts w:cs="Arial"/>
          <w:i/>
        </w:rPr>
        <w:t xml:space="preserve">gene </w:t>
      </w:r>
      <w:del w:id="106" w:author="Emmanuel Dollinger" w:date="2019-06-18T12:56:00Z">
        <w:r w:rsidR="000C21E6" w:rsidRPr="00B82DE3" w:rsidDel="00D40C54">
          <w:rPr>
            <w:rFonts w:cs="Arial"/>
            <w:i/>
          </w:rPr>
          <w:delText xml:space="preserve">spatial </w:delText>
        </w:r>
      </w:del>
      <w:r w:rsidR="000C21E6" w:rsidRPr="00B82DE3">
        <w:rPr>
          <w:rFonts w:cs="Arial"/>
          <w:i/>
        </w:rPr>
        <w:t>atlas</w:t>
      </w:r>
      <w:r w:rsidR="22E4DEF7" w:rsidRPr="22E4DEF7">
        <w:rPr>
          <w:rFonts w:cs="Arial"/>
        </w:rPr>
        <w:t>.</w:t>
      </w:r>
    </w:p>
    <w:p w14:paraId="49EBE040" w14:textId="34E655B9" w:rsidR="007B245A" w:rsidRDefault="00EA65CB">
      <w:pPr>
        <w:spacing w:line="480" w:lineRule="auto"/>
        <w:rPr>
          <w:rFonts w:cs="Arial"/>
        </w:rPr>
      </w:pPr>
      <w:commentRangeStart w:id="107"/>
      <w:r>
        <w:rPr>
          <w:rFonts w:cs="Arial"/>
        </w:rPr>
        <w:t xml:space="preserve">To </w:t>
      </w:r>
      <w:commentRangeEnd w:id="107"/>
      <w:r w:rsidR="00D40C54">
        <w:rPr>
          <w:rStyle w:val="CommentReference"/>
        </w:rPr>
        <w:commentReference w:id="107"/>
      </w:r>
      <w:r>
        <w:rPr>
          <w:rFonts w:cs="Arial"/>
        </w:rPr>
        <w:t>identify possible communications among cells mediated by ligand-receptor interactions,</w:t>
      </w:r>
      <w:r w:rsidR="008841B0">
        <w:rPr>
          <w:rFonts w:cs="Arial"/>
        </w:rPr>
        <w:t xml:space="preserve"> </w:t>
      </w:r>
      <w:r w:rsidR="005C3073">
        <w:rPr>
          <w:rFonts w:cs="Arial"/>
        </w:rPr>
        <w:t xml:space="preserve">we </w:t>
      </w:r>
      <w:r w:rsidR="009A161F">
        <w:rPr>
          <w:rFonts w:cs="Arial"/>
        </w:rPr>
        <w:t>formulate an optimal transport problem that transports a distribution of ligand expression on cells to a target distribution described by receptor</w:t>
      </w:r>
      <w:r w:rsidR="006D7D6C">
        <w:rPr>
          <w:rFonts w:cs="Arial"/>
        </w:rPr>
        <w:t>s</w:t>
      </w:r>
      <w:r w:rsidR="009A161F">
        <w:rPr>
          <w:rFonts w:cs="Arial"/>
        </w:rPr>
        <w:t xml:space="preserve"> and downstream target genes. </w:t>
      </w:r>
      <w:r w:rsidR="003F52CB">
        <w:rPr>
          <w:rFonts w:cs="Arial"/>
        </w:rPr>
        <w:t xml:space="preserve">The cell-cell distance is used as the </w:t>
      </w:r>
      <w:commentRangeStart w:id="108"/>
      <w:ins w:id="109" w:author="Emmanuel Dollinger" w:date="2019-06-18T12:57:00Z">
        <w:r w:rsidR="00D40C54">
          <w:rPr>
            <w:rFonts w:cs="Arial"/>
          </w:rPr>
          <w:t>“</w:t>
        </w:r>
      </w:ins>
      <w:r w:rsidR="003F52CB">
        <w:rPr>
          <w:rFonts w:cs="Arial"/>
        </w:rPr>
        <w:t>transport cost</w:t>
      </w:r>
      <w:ins w:id="110" w:author="Emmanuel Dollinger" w:date="2019-06-18T12:57:00Z">
        <w:r w:rsidR="00D40C54">
          <w:rPr>
            <w:rFonts w:cs="Arial"/>
          </w:rPr>
          <w:t>”</w:t>
        </w:r>
      </w:ins>
      <w:r w:rsidR="003F52CB">
        <w:rPr>
          <w:rFonts w:cs="Arial"/>
        </w:rPr>
        <w:t xml:space="preserve"> </w:t>
      </w:r>
      <w:commentRangeEnd w:id="108"/>
      <w:r w:rsidR="00D40C54">
        <w:rPr>
          <w:rStyle w:val="CommentReference"/>
        </w:rPr>
        <w:commentReference w:id="108"/>
      </w:r>
      <w:r w:rsidR="004F32D4">
        <w:rPr>
          <w:rFonts w:cs="Arial"/>
        </w:rPr>
        <w:t>to constrain</w:t>
      </w:r>
      <w:r w:rsidR="003F52CB">
        <w:rPr>
          <w:rFonts w:cs="Arial"/>
        </w:rPr>
        <w:t xml:space="preserve"> </w:t>
      </w:r>
      <w:r w:rsidR="004F32D4">
        <w:rPr>
          <w:rFonts w:cs="Arial"/>
        </w:rPr>
        <w:t>the</w:t>
      </w:r>
      <w:r w:rsidR="003F52CB">
        <w:rPr>
          <w:rFonts w:cs="Arial"/>
        </w:rPr>
        <w:t xml:space="preserve"> signaling</w:t>
      </w:r>
      <w:r w:rsidR="00CF6966">
        <w:rPr>
          <w:rFonts w:cs="Arial"/>
        </w:rPr>
        <w:t>,</w:t>
      </w:r>
      <w:r w:rsidR="003F52CB">
        <w:rPr>
          <w:rFonts w:cs="Arial"/>
        </w:rPr>
        <w:t xml:space="preserve"> </w:t>
      </w:r>
      <w:r w:rsidR="00CF6966">
        <w:rPr>
          <w:rFonts w:cs="Arial"/>
        </w:rPr>
        <w:t>and t</w:t>
      </w:r>
      <w:r w:rsidR="003F52CB">
        <w:rPr>
          <w:rFonts w:cs="Arial"/>
        </w:rPr>
        <w:t xml:space="preserve">he </w:t>
      </w:r>
      <w:r w:rsidR="007B690A">
        <w:rPr>
          <w:rFonts w:cs="Arial"/>
        </w:rPr>
        <w:t>corresponding</w:t>
      </w:r>
      <w:r w:rsidR="003F52CB">
        <w:rPr>
          <w:rFonts w:cs="Arial"/>
        </w:rPr>
        <w:t xml:space="preserve"> optimal transport plan is interpreted as likelihoods for </w:t>
      </w:r>
      <w:r w:rsidR="003F52CB" w:rsidRPr="00B82DE3">
        <w:rPr>
          <w:rFonts w:cs="Arial"/>
          <w:i/>
          <w:iCs/>
        </w:rPr>
        <w:t>cell-cell communications</w:t>
      </w:r>
      <w:r w:rsidR="003F52CB">
        <w:rPr>
          <w:rFonts w:cs="Arial"/>
        </w:rPr>
        <w:t>.</w:t>
      </w:r>
      <w:r w:rsidR="00A52ABD">
        <w:rPr>
          <w:rFonts w:cs="Arial"/>
        </w:rPr>
        <w:t xml:space="preserve"> </w:t>
      </w:r>
      <w:commentRangeStart w:id="111"/>
      <w:r w:rsidR="007D2C89">
        <w:rPr>
          <w:rFonts w:cs="Arial"/>
        </w:rPr>
        <w:t xml:space="preserve">To </w:t>
      </w:r>
      <w:commentRangeEnd w:id="111"/>
      <w:r w:rsidR="00D40C54">
        <w:rPr>
          <w:rStyle w:val="CommentReference"/>
        </w:rPr>
        <w:commentReference w:id="111"/>
      </w:r>
      <w:r w:rsidR="002137A9">
        <w:rPr>
          <w:rFonts w:cs="Arial"/>
        </w:rPr>
        <w:t xml:space="preserve">further </w:t>
      </w:r>
      <w:r w:rsidR="001862CE">
        <w:rPr>
          <w:rFonts w:cs="Arial"/>
        </w:rPr>
        <w:t xml:space="preserve">infer </w:t>
      </w:r>
      <w:r w:rsidR="00E57AA4">
        <w:rPr>
          <w:rFonts w:cs="Arial"/>
        </w:rPr>
        <w:t>under wh</w:t>
      </w:r>
      <w:r w:rsidR="00276A0A">
        <w:rPr>
          <w:rFonts w:cs="Arial"/>
        </w:rPr>
        <w:t>at</w:t>
      </w:r>
      <w:r w:rsidR="00E57AA4">
        <w:rPr>
          <w:rFonts w:cs="Arial"/>
        </w:rPr>
        <w:t xml:space="preserve"> spatial </w:t>
      </w:r>
      <w:r w:rsidR="00914FCD">
        <w:rPr>
          <w:rFonts w:cs="Arial"/>
        </w:rPr>
        <w:t>range</w:t>
      </w:r>
      <w:r w:rsidR="00E57AA4">
        <w:rPr>
          <w:rFonts w:cs="Arial"/>
        </w:rPr>
        <w:t xml:space="preserve"> one</w:t>
      </w:r>
      <w:r w:rsidR="000F7ABE">
        <w:rPr>
          <w:rFonts w:cs="Arial"/>
        </w:rPr>
        <w:t xml:space="preserve"> gene in a cell </w:t>
      </w:r>
      <w:r w:rsidR="00025DF0">
        <w:rPr>
          <w:rFonts w:cs="Arial"/>
        </w:rPr>
        <w:t xml:space="preserve">may regulate </w:t>
      </w:r>
      <w:r w:rsidR="000F7ABE">
        <w:rPr>
          <w:rFonts w:cs="Arial"/>
        </w:rPr>
        <w:t>another gene in a different cell</w:t>
      </w:r>
      <w:r w:rsidR="00025DF0">
        <w:rPr>
          <w:rFonts w:cs="Arial"/>
        </w:rPr>
        <w:t xml:space="preserve"> due to</w:t>
      </w:r>
      <w:r w:rsidR="001862CE">
        <w:rPr>
          <w:rFonts w:cs="Arial"/>
        </w:rPr>
        <w:t xml:space="preserve"> </w:t>
      </w:r>
      <w:r w:rsidR="002137A9">
        <w:rPr>
          <w:rFonts w:cs="Arial"/>
        </w:rPr>
        <w:t>ligand-receptor communications,</w:t>
      </w:r>
      <w:r w:rsidR="001862CE">
        <w:rPr>
          <w:rFonts w:cs="Arial"/>
        </w:rPr>
        <w:t xml:space="preserve"> </w:t>
      </w:r>
      <w:r w:rsidR="002137A9" w:rsidRPr="00177D4F">
        <w:rPr>
          <w:rFonts w:cs="Arial"/>
        </w:rPr>
        <w:t xml:space="preserve">we analyze </w:t>
      </w:r>
      <w:r w:rsidR="6EA03235" w:rsidRPr="00177D4F">
        <w:rPr>
          <w:rFonts w:cs="Arial"/>
        </w:rPr>
        <w:t xml:space="preserve">a collection of </w:t>
      </w:r>
      <w:r w:rsidR="001045C9" w:rsidRPr="00EE6FF6">
        <w:rPr>
          <w:rFonts w:cs="Arial"/>
        </w:rPr>
        <w:t xml:space="preserve">trained </w:t>
      </w:r>
      <w:r w:rsidR="6EA03235" w:rsidRPr="00177D4F">
        <w:rPr>
          <w:rFonts w:cs="Arial"/>
        </w:rPr>
        <w:t>random forest models with the downstream genes as output</w:t>
      </w:r>
      <w:r w:rsidR="00C926AF" w:rsidRPr="00177D4F">
        <w:rPr>
          <w:rFonts w:cs="Arial"/>
        </w:rPr>
        <w:t>s</w:t>
      </w:r>
      <w:r w:rsidR="0055361C" w:rsidRPr="00EE6FF6">
        <w:rPr>
          <w:rFonts w:cs="Arial"/>
        </w:rPr>
        <w:t xml:space="preserve"> and</w:t>
      </w:r>
      <w:r w:rsidR="6EA03235" w:rsidRPr="00177D4F">
        <w:rPr>
          <w:rFonts w:cs="Arial"/>
        </w:rPr>
        <w:t xml:space="preserve"> </w:t>
      </w:r>
      <w:r w:rsidR="002137A9" w:rsidRPr="00177D4F">
        <w:rPr>
          <w:rFonts w:cs="Arial"/>
        </w:rPr>
        <w:t xml:space="preserve">the </w:t>
      </w:r>
      <w:r w:rsidR="6EA03235" w:rsidRPr="00177D4F">
        <w:rPr>
          <w:rFonts w:cs="Arial"/>
        </w:rPr>
        <w:t>receptors as sample weights</w:t>
      </w:r>
      <w:r w:rsidR="0055361C" w:rsidRPr="00EE6FF6">
        <w:rPr>
          <w:rFonts w:cs="Arial"/>
        </w:rPr>
        <w:t xml:space="preserve">. </w:t>
      </w:r>
      <w:r w:rsidR="006D7D6C" w:rsidRPr="00177D4F">
        <w:rPr>
          <w:rFonts w:cs="Arial"/>
        </w:rPr>
        <w:t xml:space="preserve"> </w:t>
      </w:r>
      <w:r w:rsidR="0055361C" w:rsidRPr="00EE6FF6">
        <w:rPr>
          <w:rFonts w:cs="Arial"/>
        </w:rPr>
        <w:t>T</w:t>
      </w:r>
      <w:r w:rsidR="003C18F3" w:rsidRPr="00177D4F">
        <w:rPr>
          <w:rFonts w:cs="Arial"/>
        </w:rPr>
        <w:t xml:space="preserve">he genes that </w:t>
      </w:r>
      <w:r w:rsidR="003C18F3" w:rsidRPr="00177D4F">
        <w:rPr>
          <w:rFonts w:cs="Arial"/>
        </w:rPr>
        <w:lastRenderedPageBreak/>
        <w:t xml:space="preserve">highly correlate to the downstream genes </w:t>
      </w:r>
      <w:r w:rsidR="006D7D6C" w:rsidRPr="00177D4F">
        <w:rPr>
          <w:rFonts w:cs="Arial"/>
        </w:rPr>
        <w:t>and the</w:t>
      </w:r>
      <w:r w:rsidR="003C18F3" w:rsidRPr="00177D4F">
        <w:rPr>
          <w:rFonts w:cs="Arial"/>
        </w:rPr>
        <w:t xml:space="preserve"> </w:t>
      </w:r>
      <w:r w:rsidR="00025DF0" w:rsidRPr="00177D4F">
        <w:rPr>
          <w:rFonts w:cs="Arial"/>
        </w:rPr>
        <w:t xml:space="preserve">ligands from cells located within a spatial range </w:t>
      </w:r>
      <w:r w:rsidR="0055361C" w:rsidRPr="00EE6FF6">
        <w:rPr>
          <w:rFonts w:cs="Arial"/>
        </w:rPr>
        <w:t xml:space="preserve">are the </w:t>
      </w:r>
      <w:r w:rsidR="00025DF0" w:rsidRPr="00177D4F">
        <w:rPr>
          <w:rFonts w:cs="Arial"/>
        </w:rPr>
        <w:t>input features</w:t>
      </w:r>
      <w:r w:rsidR="001045C9" w:rsidRPr="00EE6FF6">
        <w:rPr>
          <w:rFonts w:cs="Arial"/>
        </w:rPr>
        <w:t>, and the ligand</w:t>
      </w:r>
      <w:r w:rsidR="003C18F3" w:rsidRPr="00177D4F">
        <w:rPr>
          <w:rFonts w:cs="Arial"/>
        </w:rPr>
        <w:t xml:space="preserve"> </w:t>
      </w:r>
      <w:r w:rsidR="001045C9" w:rsidRPr="00EE6FF6">
        <w:rPr>
          <w:rFonts w:cs="Arial"/>
        </w:rPr>
        <w:t>feature</w:t>
      </w:r>
      <w:r w:rsidR="0055361C" w:rsidRPr="00EE6FF6">
        <w:rPr>
          <w:rFonts w:cs="Arial"/>
        </w:rPr>
        <w:t xml:space="preserve"> </w:t>
      </w:r>
      <w:r w:rsidR="003C18F3" w:rsidRPr="00177D4F">
        <w:rPr>
          <w:rFonts w:cs="Arial"/>
        </w:rPr>
        <w:t xml:space="preserve">importance </w:t>
      </w:r>
      <w:r w:rsidR="001045C9" w:rsidRPr="00EE6FF6">
        <w:rPr>
          <w:rFonts w:cs="Arial"/>
        </w:rPr>
        <w:t xml:space="preserve">indicates </w:t>
      </w:r>
      <w:r w:rsidR="003C18F3" w:rsidRPr="00177D4F">
        <w:rPr>
          <w:rFonts w:cs="Arial"/>
        </w:rPr>
        <w:t xml:space="preserve">how likely </w:t>
      </w:r>
      <w:r w:rsidR="003872A9" w:rsidRPr="00177D4F">
        <w:rPr>
          <w:rFonts w:cs="Arial"/>
        </w:rPr>
        <w:t>the</w:t>
      </w:r>
      <w:r w:rsidR="00E9730D" w:rsidRPr="00177D4F">
        <w:rPr>
          <w:rFonts w:cs="Arial"/>
        </w:rPr>
        <w:t xml:space="preserve"> communication</w:t>
      </w:r>
      <w:r w:rsidR="003872A9" w:rsidRPr="00177D4F">
        <w:rPr>
          <w:rFonts w:cs="Arial"/>
        </w:rPr>
        <w:t>s</w:t>
      </w:r>
      <w:r w:rsidR="00E9730D" w:rsidRPr="00177D4F">
        <w:rPr>
          <w:rFonts w:cs="Arial"/>
        </w:rPr>
        <w:t xml:space="preserve"> happen under this spatial range</w:t>
      </w:r>
      <w:r w:rsidR="00E9730D">
        <w:rPr>
          <w:rFonts w:cs="Arial"/>
        </w:rPr>
        <w:t xml:space="preserve"> </w:t>
      </w:r>
      <w:r w:rsidR="00025DF0" w:rsidRPr="6EA03235">
        <w:rPr>
          <w:rFonts w:cs="Arial"/>
        </w:rPr>
        <w:t>(</w:t>
      </w:r>
      <w:r w:rsidR="00025DF0" w:rsidRPr="6EA03235">
        <w:rPr>
          <w:rFonts w:cs="Arial"/>
          <w:b/>
          <w:bCs/>
        </w:rPr>
        <w:t>Fig. 1c</w:t>
      </w:r>
      <w:r w:rsidR="00025DF0" w:rsidRPr="6EA03235">
        <w:rPr>
          <w:rFonts w:cs="Arial"/>
        </w:rPr>
        <w:t>)</w:t>
      </w:r>
      <w:r w:rsidR="00025DF0">
        <w:rPr>
          <w:rFonts w:cs="Arial"/>
        </w:rPr>
        <w:t xml:space="preserve">. </w:t>
      </w:r>
      <w:commentRangeStart w:id="112"/>
      <w:del w:id="113" w:author="Emmanuel Dollinger" w:date="2019-06-18T12:58:00Z">
        <w:r w:rsidR="00025DF0" w:rsidDel="00362C4C">
          <w:rPr>
            <w:rFonts w:cs="Arial"/>
          </w:rPr>
          <w:delText xml:space="preserve">By utilizing </w:delText>
        </w:r>
        <w:r w:rsidR="00025DF0" w:rsidRPr="6EA03235" w:rsidDel="00362C4C">
          <w:rPr>
            <w:rFonts w:cs="Arial"/>
          </w:rPr>
          <w:delText>partial information decomposition</w:delText>
        </w:r>
        <w:r w:rsidR="00025DF0" w:rsidDel="00362C4C">
          <w:rPr>
            <w:rFonts w:cs="Arial"/>
          </w:rPr>
          <w:fldChar w:fldCharType="begin"/>
        </w:r>
        <w:r w:rsidR="00A52ABD" w:rsidDel="00362C4C">
          <w:rPr>
            <w:rFonts w:cs="Arial"/>
          </w:rPr>
          <w:delInstrText xml:space="preserve"> ADDIN EN.CITE &lt;EndNote&gt;&lt;Cite&gt;&lt;Author&gt;Chan&lt;/Author&gt;&lt;Year&gt;2017&lt;/Year&gt;&lt;RecNum&gt;23&lt;/RecNum&gt;&lt;DisplayText&gt;&lt;style face="superscript"&gt;14&lt;/style&gt;&lt;/DisplayText&gt;&lt;record&gt;&lt;rec-number&gt;23&lt;/rec-number&gt;&lt;foreign-keys&gt;&lt;key app="EN" db-id="tv0pewzt5z5fwbeeaza5ar9gf5ptps0svw9r" timestamp="1558994548"&gt;23&lt;/key&gt;&lt;/foreign-keys&gt;&lt;ref-type name="Journal Article"&gt;17&lt;/ref-type&gt;&lt;contributors&gt;&lt;authors&gt;&lt;author&gt;Chan, Thalia E&lt;/author&gt;&lt;author&gt;Stumpf, Michael PH&lt;/author&gt;&lt;author&gt;Babtie, Ann C&lt;/author&gt;&lt;/authors&gt;&lt;/contributors&gt;&lt;titles&gt;&lt;title&gt;Gene regulatory network inference from single-cell data using multivariate information measures&lt;/title&gt;&lt;secondary-title&gt;Cell systems&lt;/secondary-title&gt;&lt;/titles&gt;&lt;periodical&gt;&lt;full-title&gt;Cell systems&lt;/full-title&gt;&lt;/periodical&gt;&lt;pages&gt;251-267. e3&lt;/pages&gt;&lt;volume&gt;5&lt;/volume&gt;&lt;number&gt;3&lt;/number&gt;&lt;dates&gt;&lt;year&gt;2017&lt;/year&gt;&lt;/dates&gt;&lt;isbn&gt;2405-4712&lt;/isbn&gt;&lt;urls&gt;&lt;/urls&gt;&lt;/record&gt;&lt;/Cite&gt;&lt;/EndNote&gt;</w:delInstrText>
        </w:r>
        <w:r w:rsidR="00025DF0" w:rsidDel="00362C4C">
          <w:rPr>
            <w:rFonts w:cs="Arial"/>
          </w:rPr>
          <w:fldChar w:fldCharType="separate"/>
        </w:r>
        <w:r w:rsidR="00A52ABD" w:rsidRPr="00A52ABD" w:rsidDel="00362C4C">
          <w:rPr>
            <w:rFonts w:cs="Arial"/>
            <w:noProof/>
            <w:vertAlign w:val="superscript"/>
          </w:rPr>
          <w:delText>14</w:delText>
        </w:r>
        <w:r w:rsidR="00025DF0" w:rsidDel="00362C4C">
          <w:rPr>
            <w:rFonts w:cs="Arial"/>
          </w:rPr>
          <w:fldChar w:fldCharType="end"/>
        </w:r>
      </w:del>
      <w:commentRangeEnd w:id="112"/>
      <w:r w:rsidR="00362C4C">
        <w:rPr>
          <w:rStyle w:val="CommentReference"/>
        </w:rPr>
        <w:commentReference w:id="112"/>
      </w:r>
      <w:del w:id="114" w:author="Emmanuel Dollinger" w:date="2019-06-18T12:58:00Z">
        <w:r w:rsidR="00025DF0" w:rsidDel="00362C4C">
          <w:rPr>
            <w:rFonts w:cs="Arial"/>
          </w:rPr>
          <w:delText xml:space="preserve"> , </w:delText>
        </w:r>
        <w:commentRangeStart w:id="115"/>
        <w:r w:rsidR="00025DF0" w:rsidDel="00362C4C">
          <w:rPr>
            <w:rFonts w:cs="Arial"/>
          </w:rPr>
          <w:delText>w</w:delText>
        </w:r>
      </w:del>
      <w:ins w:id="116" w:author="Emmanuel Dollinger" w:date="2019-06-18T12:58:00Z">
        <w:r w:rsidR="00362C4C">
          <w:rPr>
            <w:rFonts w:cs="Arial"/>
          </w:rPr>
          <w:t>W</w:t>
        </w:r>
      </w:ins>
      <w:r w:rsidR="00025DF0">
        <w:rPr>
          <w:rFonts w:cs="Arial"/>
        </w:rPr>
        <w:t xml:space="preserve">e compute </w:t>
      </w:r>
      <w:r w:rsidR="007F3B51">
        <w:rPr>
          <w:rFonts w:cs="Arial"/>
        </w:rPr>
        <w:t xml:space="preserve">the </w:t>
      </w:r>
      <w:r w:rsidR="007F3B51" w:rsidRPr="00B82DE3">
        <w:rPr>
          <w:rFonts w:cs="Arial"/>
          <w:i/>
        </w:rPr>
        <w:t xml:space="preserve">spatial map of </w:t>
      </w:r>
      <w:r w:rsidR="00025DF0" w:rsidRPr="00B82DE3">
        <w:rPr>
          <w:rFonts w:cs="Arial"/>
          <w:i/>
        </w:rPr>
        <w:t xml:space="preserve">intercellular gene-gene regulatory </w:t>
      </w:r>
      <w:r w:rsidR="007F3B51" w:rsidRPr="00B82DE3">
        <w:rPr>
          <w:rFonts w:cs="Arial"/>
          <w:i/>
        </w:rPr>
        <w:t>information flow</w:t>
      </w:r>
      <w:r w:rsidR="007F3B51">
        <w:rPr>
          <w:rFonts w:cs="Arial"/>
        </w:rPr>
        <w:t xml:space="preserve"> </w:t>
      </w:r>
      <w:ins w:id="117" w:author="Emmanuel Dollinger" w:date="2019-06-18T13:16:00Z">
        <w:r w:rsidR="00E65A25">
          <w:rPr>
            <w:rFonts w:cs="Arial"/>
          </w:rPr>
          <w:t>(“spatial map</w:t>
        </w:r>
        <w:proofErr w:type="gramStart"/>
        <w:r w:rsidR="00E65A25">
          <w:rPr>
            <w:rFonts w:cs="Arial"/>
          </w:rPr>
          <w:t>")</w:t>
        </w:r>
      </w:ins>
      <w:r w:rsidR="00855784">
        <w:rPr>
          <w:rFonts w:cs="Arial"/>
        </w:rPr>
        <w:t>by</w:t>
      </w:r>
      <w:proofErr w:type="gramEnd"/>
      <w:r w:rsidR="00025DF0">
        <w:rPr>
          <w:rFonts w:cs="Arial"/>
        </w:rPr>
        <w:t xml:space="preserve"> estimat</w:t>
      </w:r>
      <w:r w:rsidR="00855784">
        <w:rPr>
          <w:rFonts w:cs="Arial"/>
        </w:rPr>
        <w:t>ing</w:t>
      </w:r>
      <w:r w:rsidR="6EA03235" w:rsidRPr="6EA03235">
        <w:rPr>
          <w:rFonts w:cs="Arial"/>
        </w:rPr>
        <w:t xml:space="preserve"> the unique information</w:t>
      </w:r>
      <w:r w:rsidR="00D42335">
        <w:rPr>
          <w:rFonts w:cs="Arial"/>
        </w:rPr>
        <w:t xml:space="preserve"> about a gene in a cell</w:t>
      </w:r>
      <w:r w:rsidR="6EA03235" w:rsidRPr="6EA03235">
        <w:rPr>
          <w:rFonts w:cs="Arial"/>
        </w:rPr>
        <w:t xml:space="preserve"> provided by a</w:t>
      </w:r>
      <w:r w:rsidR="00D42335">
        <w:rPr>
          <w:rFonts w:cs="Arial"/>
        </w:rPr>
        <w:t>nother</w:t>
      </w:r>
      <w:r w:rsidR="6EA03235" w:rsidRPr="6EA03235">
        <w:rPr>
          <w:rFonts w:cs="Arial"/>
        </w:rPr>
        <w:t xml:space="preserve"> gene </w:t>
      </w:r>
      <w:r w:rsidR="00D42335">
        <w:rPr>
          <w:rFonts w:cs="Arial"/>
        </w:rPr>
        <w:t xml:space="preserve">expressed </w:t>
      </w:r>
      <w:r w:rsidR="6EA03235" w:rsidRPr="6EA03235">
        <w:rPr>
          <w:rFonts w:cs="Arial"/>
        </w:rPr>
        <w:t xml:space="preserve">in </w:t>
      </w:r>
      <w:r w:rsidR="00D42335">
        <w:rPr>
          <w:rFonts w:cs="Arial"/>
        </w:rPr>
        <w:t>its neighboring cells</w:t>
      </w:r>
      <w:ins w:id="118" w:author="Emmanuel Dollinger" w:date="2019-06-18T12:59:00Z">
        <w:r w:rsidR="00362C4C">
          <w:rPr>
            <w:rFonts w:cs="Arial"/>
          </w:rPr>
          <w:t>,</w:t>
        </w:r>
      </w:ins>
      <w:r w:rsidR="00DF0900">
        <w:rPr>
          <w:rFonts w:cs="Arial"/>
        </w:rPr>
        <w:t xml:space="preserve"> </w:t>
      </w:r>
      <w:r w:rsidR="002D6537">
        <w:rPr>
          <w:rFonts w:cs="Arial"/>
        </w:rPr>
        <w:t>taking into account the information given by</w:t>
      </w:r>
      <w:r w:rsidR="6EA03235" w:rsidRPr="6EA03235">
        <w:rPr>
          <w:rFonts w:cs="Arial"/>
        </w:rPr>
        <w:t xml:space="preserve"> a collection of other genes</w:t>
      </w:r>
      <w:r w:rsidR="002D6537">
        <w:rPr>
          <w:rFonts w:cs="Arial"/>
        </w:rPr>
        <w:t xml:space="preserve"> in this cell</w:t>
      </w:r>
      <w:r w:rsidR="6EA03235" w:rsidRPr="6EA03235">
        <w:rPr>
          <w:rFonts w:cs="Arial"/>
        </w:rPr>
        <w:t xml:space="preserve">. </w:t>
      </w:r>
      <w:commentRangeEnd w:id="115"/>
      <w:r w:rsidR="00362C4C">
        <w:rPr>
          <w:rStyle w:val="CommentReference"/>
        </w:rPr>
        <w:commentReference w:id="115"/>
      </w:r>
    </w:p>
    <w:p w14:paraId="3A452A90" w14:textId="2EDDAE1D" w:rsidR="001B4478" w:rsidRDefault="006D7D6C" w:rsidP="001B4478">
      <w:pPr>
        <w:spacing w:line="480" w:lineRule="auto"/>
        <w:rPr>
          <w:rFonts w:cs="Arial"/>
        </w:rPr>
      </w:pPr>
      <w:r>
        <w:rPr>
          <w:rFonts w:cs="Arial"/>
        </w:rPr>
        <w:t>W</w:t>
      </w:r>
      <w:r w:rsidR="001B4478">
        <w:rPr>
          <w:rFonts w:cs="Arial"/>
        </w:rPr>
        <w:t xml:space="preserve">e applied </w:t>
      </w:r>
      <w:proofErr w:type="spellStart"/>
      <w:r w:rsidR="001B4478">
        <w:rPr>
          <w:rFonts w:cs="Arial"/>
        </w:rPr>
        <w:t>SpaOTsc</w:t>
      </w:r>
      <w:proofErr w:type="spellEnd"/>
      <w:r w:rsidR="001B4478">
        <w:rPr>
          <w:rFonts w:cs="Arial"/>
        </w:rPr>
        <w:t xml:space="preserve"> to </w:t>
      </w:r>
      <w:ins w:id="119" w:author="Emmanuel Dollinger" w:date="2019-06-18T13:00:00Z">
        <w:r w:rsidR="00362C4C">
          <w:rPr>
            <w:rFonts w:cs="Arial"/>
          </w:rPr>
          <w:t xml:space="preserve">different </w:t>
        </w:r>
      </w:ins>
      <w:del w:id="120" w:author="Emmanuel Dollinger" w:date="2019-06-18T13:00:00Z">
        <w:r w:rsidR="001B4478" w:rsidDel="00362C4C">
          <w:rPr>
            <w:rFonts w:cs="Arial"/>
          </w:rPr>
          <w:delText xml:space="preserve">the </w:delText>
        </w:r>
      </w:del>
      <w:r w:rsidR="001B4478">
        <w:rPr>
          <w:rFonts w:cs="Arial"/>
        </w:rPr>
        <w:t>zebrafish embryo datasets</w:t>
      </w:r>
      <w:r w:rsidR="001B4478">
        <w:fldChar w:fldCharType="begin"/>
      </w:r>
      <w:r w:rsidR="001B4478">
        <w:instrText xml:space="preserve"> ADDIN EN.CITE &lt;EndNote&gt;&lt;Cite&gt;&lt;Author&gt;Satija&lt;/Author&gt;&lt;Year&gt;2015&lt;/Year&gt;&lt;RecNum&gt;5&lt;/RecNum&gt;&lt;DisplayText&gt;&lt;style face="superscript"&gt;5&lt;/style&gt;&lt;/DisplayText&gt;&lt;record&gt;&lt;rec-number&gt;5&lt;/rec-number&gt;&lt;foreign-keys&gt;&lt;key app="EN" db-id="tv0pewzt5z5fwbeeaza5ar9gf5ptps0svw9r" timestamp="1557375257"&gt;5&lt;/key&gt;&lt;/foreign-keys&gt;&lt;ref-type name="Journal Article"&gt;17&lt;/ref-type&gt;&lt;contributors&gt;&lt;authors&gt;&lt;author&gt;Satija, R.&lt;/author&gt;&lt;author&gt;Farrell, J. A.&lt;/author&gt;&lt;author&gt;Gennert, D.&lt;/author&gt;&lt;author&gt;Schier, A. F.&lt;/author&gt;&lt;author&gt;Regev, A.&lt;/author&gt;&lt;/authors&gt;&lt;/contributors&gt;&lt;auth-address&gt;Broad Inst MIT &amp;amp; Harvard, Cambridge, MA 02142 USA&amp;#xD;Harvard Univ, Dept Mol &amp;amp; Cell Biol, Cambridge, MA 02138 USA&amp;#xD;Harvard Univ, Ctr Brain Sci, Cambridge, MA 02138 USA&amp;#xD;Harvard Univ, Harvard Stem Cell Inst, Cambridge, MA 02138 USA&amp;#xD;Harvard Univ, Ctr Syst Biol, Cambridge, MA 02138 USA&amp;#xD;MIT, Howard Hughes Med Inst, Dept Biol, Cambridge, MA USA&lt;/auth-address&gt;&lt;titles&gt;&lt;title&gt;Spatial reconstruction of single-cell gene expression data&lt;/title&gt;&lt;secondary-title&gt;Nature Biotechnology&lt;/secondary-title&gt;&lt;alt-title&gt;Nat Biotechnol&lt;/alt-title&gt;&lt;/titles&gt;&lt;alt-periodical&gt;&lt;full-title&gt;Nat Biotechnol&lt;/full-title&gt;&lt;/alt-periodical&gt;&lt;pages&gt;495-U206&lt;/pages&gt;&lt;volume&gt;33&lt;/volume&gt;&lt;number&gt;5&lt;/number&gt;&lt;keywords&gt;&lt;keyword&gt;in-situ hybridization&lt;/keyword&gt;&lt;keyword&gt;rna-seq&lt;/keyword&gt;&lt;keyword&gt;zebrafish embryo&lt;/keyword&gt;&lt;keyword&gt;genome&lt;/keyword&gt;&lt;keyword&gt;fate&lt;/keyword&gt;&lt;keyword&gt;transcriptomics&lt;/keyword&gt;&lt;keyword&gt;amplification&lt;/keyword&gt;&lt;keyword&gt;gastrulation&lt;/keyword&gt;&lt;keyword&gt;lineage&lt;/keyword&gt;&lt;keyword&gt;models&lt;/keyword&gt;&lt;/keywords&gt;&lt;dates&gt;&lt;year&gt;2015&lt;/year&gt;&lt;pub-dates&gt;&lt;date&gt;May&lt;/date&gt;&lt;/pub-dates&gt;&lt;/dates&gt;&lt;isbn&gt;1087-0156&lt;/isbn&gt;&lt;accession-num&gt;WOS:000354314500030&lt;/accession-num&gt;&lt;urls&gt;&lt;related-urls&gt;&lt;url&gt;&amp;lt;Go to ISI&amp;gt;://WOS:000354314500030&lt;/url&gt;&lt;/related-urls&gt;&lt;/urls&gt;&lt;electronic-resource-num&gt;10.1038/nbt.3192&lt;/electronic-resource-num&gt;&lt;language&gt;English&lt;/language&gt;&lt;/record&gt;&lt;/Cite&gt;&lt;/EndNote&gt;</w:instrText>
      </w:r>
      <w:r w:rsidR="001B4478">
        <w:fldChar w:fldCharType="separate"/>
      </w:r>
      <w:r w:rsidR="001B4478">
        <w:rPr>
          <w:rFonts w:cs="Arial"/>
          <w:noProof/>
          <w:vertAlign w:val="superscript"/>
        </w:rPr>
        <w:t>5</w:t>
      </w:r>
      <w:r w:rsidR="001B4478">
        <w:fldChar w:fldCharType="end"/>
      </w:r>
      <w:r w:rsidR="001B4478">
        <w:rPr>
          <w:rFonts w:cs="Arial"/>
        </w:rPr>
        <w:t>, and carried out leave-one-out cross</w:t>
      </w:r>
      <w:ins w:id="121" w:author="Emmanuel Dollinger" w:date="2019-06-18T13:00:00Z">
        <w:r w:rsidR="00362C4C">
          <w:rPr>
            <w:rFonts w:cs="Arial"/>
          </w:rPr>
          <w:t>-</w:t>
        </w:r>
      </w:ins>
      <w:del w:id="122" w:author="Emmanuel Dollinger" w:date="2019-06-18T13:00:00Z">
        <w:r w:rsidR="001B4478" w:rsidDel="00362C4C">
          <w:rPr>
            <w:rFonts w:cs="Arial"/>
          </w:rPr>
          <w:delText xml:space="preserve"> </w:delText>
        </w:r>
      </w:del>
      <w:r w:rsidR="001B4478">
        <w:rPr>
          <w:rFonts w:cs="Arial"/>
        </w:rPr>
        <w:t xml:space="preserve">validation on the spatial pattern of </w:t>
      </w:r>
      <w:del w:id="123" w:author="Emmanuel Dollinger" w:date="2019-06-18T13:00:00Z">
        <w:r w:rsidR="001B4478" w:rsidDel="00362C4C">
          <w:rPr>
            <w:rFonts w:cs="Arial"/>
          </w:rPr>
          <w:delText xml:space="preserve">the </w:delText>
        </w:r>
      </w:del>
      <w:r w:rsidR="001B4478">
        <w:rPr>
          <w:rFonts w:cs="Arial"/>
        </w:rPr>
        <w:t xml:space="preserve">landmark genes, with </w:t>
      </w:r>
      <w:proofErr w:type="spellStart"/>
      <w:r w:rsidR="001B4478">
        <w:rPr>
          <w:rFonts w:cs="Arial"/>
        </w:rPr>
        <w:t>scRNA</w:t>
      </w:r>
      <w:proofErr w:type="spellEnd"/>
      <w:r w:rsidR="001B4478">
        <w:rPr>
          <w:rFonts w:cs="Arial"/>
        </w:rPr>
        <w:t xml:space="preserve">-seq data and the training spatial data used for prediction. </w:t>
      </w:r>
      <w:ins w:id="124" w:author="Emmanuel Dollinger" w:date="2019-06-18T13:00:00Z">
        <w:r w:rsidR="00362C4C">
          <w:rPr>
            <w:rFonts w:cs="Arial"/>
          </w:rPr>
          <w:t xml:space="preserve">Both </w:t>
        </w:r>
      </w:ins>
      <w:del w:id="125" w:author="Emmanuel Dollinger" w:date="2019-06-18T13:00:00Z">
        <w:r w:rsidR="001B4478" w:rsidDel="00362C4C">
          <w:rPr>
            <w:rFonts w:cs="Arial"/>
          </w:rPr>
          <w:delText xml:space="preserve">Representative </w:delText>
        </w:r>
      </w:del>
      <w:ins w:id="126" w:author="Emmanuel Dollinger" w:date="2019-06-18T13:00:00Z">
        <w:r w:rsidR="00362C4C">
          <w:rPr>
            <w:rFonts w:cs="Arial"/>
          </w:rPr>
          <w:t>r</w:t>
        </w:r>
        <w:r w:rsidR="00362C4C">
          <w:rPr>
            <w:rFonts w:cs="Arial"/>
          </w:rPr>
          <w:t xml:space="preserve">epresentative </w:t>
        </w:r>
      </w:ins>
      <w:r w:rsidR="001B4478">
        <w:rPr>
          <w:rFonts w:cs="Arial"/>
        </w:rPr>
        <w:t xml:space="preserve">predictions and the average AUC </w:t>
      </w:r>
      <w:del w:id="127" w:author="Emmanuel Dollinger" w:date="2019-06-18T13:01:00Z">
        <w:r w:rsidR="001B4478" w:rsidDel="00362C4C">
          <w:rPr>
            <w:rFonts w:cs="Arial"/>
          </w:rPr>
          <w:delText xml:space="preserve">both </w:delText>
        </w:r>
      </w:del>
      <w:r w:rsidR="001B4478">
        <w:rPr>
          <w:rFonts w:cs="Arial"/>
        </w:rPr>
        <w:t xml:space="preserve">show good accuracy of </w:t>
      </w:r>
      <w:proofErr w:type="spellStart"/>
      <w:r w:rsidR="001B4478">
        <w:rPr>
          <w:rFonts w:cs="Arial"/>
        </w:rPr>
        <w:t>SpaOTsc</w:t>
      </w:r>
      <w:proofErr w:type="spellEnd"/>
      <w:r w:rsidR="001B4478">
        <w:rPr>
          <w:rFonts w:cs="Arial"/>
        </w:rPr>
        <w:t xml:space="preserve"> (</w:t>
      </w:r>
      <w:r w:rsidR="001B4478">
        <w:rPr>
          <w:rFonts w:cs="Arial"/>
          <w:b/>
          <w:bCs/>
        </w:rPr>
        <w:t>Fig. 1</w:t>
      </w:r>
      <w:proofErr w:type="gramStart"/>
      <w:r w:rsidR="001B4478">
        <w:rPr>
          <w:rFonts w:cs="Arial"/>
          <w:b/>
          <w:bCs/>
        </w:rPr>
        <w:t>d,e</w:t>
      </w:r>
      <w:proofErr w:type="gramEnd"/>
      <w:r w:rsidR="001B4478">
        <w:rPr>
          <w:rFonts w:cs="Arial"/>
        </w:rPr>
        <w:t xml:space="preserve">). Similar analysis was </w:t>
      </w:r>
      <w:del w:id="128" w:author="Emmanuel Dollinger" w:date="2019-06-18T13:01:00Z">
        <w:r w:rsidR="001B4478" w:rsidDel="00362C4C">
          <w:rPr>
            <w:rFonts w:cs="Arial"/>
          </w:rPr>
          <w:delText xml:space="preserve">also </w:delText>
        </w:r>
      </w:del>
      <w:r w:rsidR="001B4478">
        <w:rPr>
          <w:rFonts w:cs="Arial"/>
        </w:rPr>
        <w:t>carried out for a drosophila embryo dataset</w:t>
      </w:r>
      <w:r w:rsidR="001B4478">
        <w:fldChar w:fldCharType="begin"/>
      </w:r>
      <w:r w:rsidR="001B4478">
        <w:rPr>
          <w:rFonts w:cs="Arial"/>
        </w:rPr>
        <w:instrText xml:space="preserve"> ADDIN EN.CITE &lt;EndNote&gt;&lt;Cite&gt;&lt;Author&gt;Karaiskos&lt;/Author&gt;&lt;Year&gt;2017&lt;/Year&gt;&lt;RecNum&gt;4&lt;/RecNum&gt;&lt;DisplayText&gt;&lt;style face="superscript"&gt;3&lt;/style&gt;&lt;/DisplayText&gt;&lt;record&gt;&lt;rec-number&gt;4&lt;/rec-number&gt;&lt;foreign-keys&gt;&lt;key app="EN" db-id="tv0pewzt5z5fwbeeaza5ar9gf5ptps0svw9r" timestamp="1557375238"&gt;4&lt;/key&gt;&lt;/foreign-keys&gt;&lt;ref-type name="Journal Article"&gt;17&lt;/ref-type&gt;&lt;contributors&gt;&lt;authors&gt;&lt;author&gt;Karaiskos, N.&lt;/author&gt;&lt;author&gt;Wahle, P.&lt;/author&gt;&lt;author&gt;Alles, J.&lt;/author&gt;&lt;author&gt;Boltengagen, A.&lt;/author&gt;&lt;author&gt;Ayoub, S.&lt;/author&gt;&lt;author&gt;Kipar, C.&lt;/author&gt;&lt;author&gt;Kocks, C.&lt;/author&gt;&lt;author&gt;Rajewsky, N.&lt;/author&gt;&lt;author&gt;Zinzen, R. P.&lt;/author&gt;&lt;/authors&gt;&lt;/contributors&gt;&lt;auth-address&gt;Helmholtz Assoc MDC, Berlin Max Delbruck Ctr Mol Med, Syst Biol Gene Regulatory Elements, D-13125 Berlin, Germany&amp;#xD;MDC, Syst Biol Neural Tissue Differentiat, BIMSB, D-13125 Berlin, Germany&lt;/auth-address&gt;&lt;titles&gt;&lt;title&gt;The Drosophila embryo at single-cell transcriptome resolution&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194-199&lt;/pages&gt;&lt;volume&gt;358&lt;/volume&gt;&lt;number&gt;6360&lt;/number&gt;&lt;keywords&gt;&lt;keyword&gt;genome-wide expression&lt;/keyword&gt;&lt;keyword&gt;gene-expression&lt;/keyword&gt;&lt;keyword&gt;rna-seq&lt;/keyword&gt;&lt;keyword&gt;in-vivo&lt;/keyword&gt;&lt;keyword&gt;melanogaster&lt;/keyword&gt;&lt;keyword&gt;reveals&lt;/keyword&gt;&lt;keyword&gt;fate&lt;/keyword&gt;&lt;keyword&gt;localization&lt;/keyword&gt;&lt;keyword&gt;activation&lt;/keyword&gt;&lt;keyword&gt;evolution&lt;/keyword&gt;&lt;/keywords&gt;&lt;dates&gt;&lt;year&gt;2017&lt;/year&gt;&lt;pub-dates&gt;&lt;date&gt;Oct 13&lt;/date&gt;&lt;/pub-dates&gt;&lt;/dates&gt;&lt;isbn&gt;0036-8075&lt;/isbn&gt;&lt;accession-num&gt;WOS:000412841500041&lt;/accession-num&gt;&lt;urls&gt;&lt;related-urls&gt;&lt;url&gt;&amp;lt;Go to ISI&amp;gt;://WOS:000412841500041&lt;/url&gt;&lt;/related-urls&gt;&lt;/urls&gt;&lt;electronic-resource-num&gt;10.1126/science.aan3235&lt;/electronic-resource-num&gt;&lt;language&gt;English&lt;/language&gt;&lt;/record&gt;&lt;/Cite&gt;&lt;/EndNote&gt;</w:instrText>
      </w:r>
      <w:r w:rsidR="001B4478">
        <w:fldChar w:fldCharType="separate"/>
      </w:r>
      <w:r w:rsidR="001B4478">
        <w:rPr>
          <w:rFonts w:cs="Arial"/>
          <w:noProof/>
          <w:vertAlign w:val="superscript"/>
        </w:rPr>
        <w:t>3</w:t>
      </w:r>
      <w:r w:rsidR="001B4478">
        <w:fldChar w:fldCharType="end"/>
      </w:r>
      <w:r w:rsidR="001B4478">
        <w:rPr>
          <w:rFonts w:cs="Arial"/>
        </w:rPr>
        <w:t xml:space="preserve">, </w:t>
      </w:r>
      <w:commentRangeStart w:id="129"/>
      <w:ins w:id="130" w:author="Emmanuel Dollinger" w:date="2019-06-18T13:01:00Z">
        <w:r w:rsidR="00362C4C">
          <w:rPr>
            <w:rFonts w:cs="Arial"/>
          </w:rPr>
          <w:t xml:space="preserve">which </w:t>
        </w:r>
      </w:ins>
      <w:r w:rsidR="001B4478">
        <w:rPr>
          <w:rFonts w:cs="Arial"/>
        </w:rPr>
        <w:t>show</w:t>
      </w:r>
      <w:ins w:id="131" w:author="Emmanuel Dollinger" w:date="2019-06-18T13:01:00Z">
        <w:r w:rsidR="00362C4C">
          <w:rPr>
            <w:rFonts w:cs="Arial"/>
          </w:rPr>
          <w:t>ed</w:t>
        </w:r>
      </w:ins>
      <w:del w:id="132" w:author="Emmanuel Dollinger" w:date="2019-06-18T13:01:00Z">
        <w:r w:rsidR="001B4478" w:rsidDel="00362C4C">
          <w:rPr>
            <w:rFonts w:cs="Arial"/>
          </w:rPr>
          <w:delText>ing</w:delText>
        </w:r>
      </w:del>
      <w:r w:rsidR="001B4478">
        <w:rPr>
          <w:rFonts w:cs="Arial"/>
        </w:rPr>
        <w:t xml:space="preserve"> </w:t>
      </w:r>
      <w:commentRangeEnd w:id="129"/>
      <w:r w:rsidR="00362C4C">
        <w:rPr>
          <w:rStyle w:val="CommentReference"/>
        </w:rPr>
        <w:commentReference w:id="129"/>
      </w:r>
      <w:commentRangeStart w:id="133"/>
      <w:r w:rsidR="001B4478">
        <w:rPr>
          <w:rFonts w:cs="Arial"/>
        </w:rPr>
        <w:t xml:space="preserve">consistent accuracy and performance </w:t>
      </w:r>
      <w:commentRangeEnd w:id="133"/>
      <w:r w:rsidR="00362C4C">
        <w:rPr>
          <w:rStyle w:val="CommentReference"/>
        </w:rPr>
        <w:commentReference w:id="133"/>
      </w:r>
      <w:r w:rsidR="001B4478">
        <w:rPr>
          <w:rFonts w:cs="Arial"/>
        </w:rPr>
        <w:t>(</w:t>
      </w:r>
      <w:r w:rsidR="001B4478">
        <w:rPr>
          <w:rFonts w:cs="Arial"/>
          <w:b/>
          <w:bCs/>
        </w:rPr>
        <w:t>Fig. 1f,g</w:t>
      </w:r>
      <w:r w:rsidR="001B4478">
        <w:rPr>
          <w:rFonts w:cs="Arial"/>
        </w:rPr>
        <w:t xml:space="preserve">). </w:t>
      </w:r>
      <w:commentRangeStart w:id="134"/>
      <w:r w:rsidR="001B4478">
        <w:rPr>
          <w:rFonts w:cs="Arial"/>
        </w:rPr>
        <w:t xml:space="preserve">We found that the </w:t>
      </w:r>
      <w:del w:id="135" w:author="Emmanuel Dollinger" w:date="2019-06-18T13:02:00Z">
        <w:r w:rsidR="001B4478" w:rsidDel="00362C4C">
          <w:rPr>
            <w:rFonts w:cs="Arial"/>
          </w:rPr>
          <w:delText>usage of</w:delText>
        </w:r>
      </w:del>
      <w:ins w:id="136" w:author="Emmanuel Dollinger" w:date="2019-06-18T13:02:00Z">
        <w:r w:rsidR="00362C4C">
          <w:rPr>
            <w:rFonts w:cs="Arial"/>
          </w:rPr>
          <w:t>incorporation of both</w:t>
        </w:r>
      </w:ins>
      <w:r w:rsidR="001B4478">
        <w:rPr>
          <w:rFonts w:cs="Arial"/>
        </w:rPr>
        <w:t xml:space="preserve"> unbalanced and structured optimal transport delivers more accurate predictions than </w:t>
      </w:r>
      <w:commentRangeStart w:id="137"/>
      <w:r w:rsidR="00486496">
        <w:rPr>
          <w:rFonts w:cs="Arial"/>
        </w:rPr>
        <w:t xml:space="preserve">conventional </w:t>
      </w:r>
      <w:commentRangeEnd w:id="137"/>
      <w:r w:rsidR="00362C4C">
        <w:rPr>
          <w:rStyle w:val="CommentReference"/>
        </w:rPr>
        <w:commentReference w:id="137"/>
      </w:r>
      <w:r w:rsidR="00486496">
        <w:rPr>
          <w:rFonts w:cs="Arial"/>
        </w:rPr>
        <w:t>optimal transport</w:t>
      </w:r>
      <w:r w:rsidR="001B4478">
        <w:rPr>
          <w:rFonts w:cs="Arial"/>
        </w:rPr>
        <w:t xml:space="preserve"> (</w:t>
      </w:r>
      <w:r w:rsidR="001B4478">
        <w:rPr>
          <w:rFonts w:cs="Arial"/>
          <w:b/>
        </w:rPr>
        <w:t>Supplementary Fig. 1-3</w:t>
      </w:r>
      <w:r w:rsidR="001B4478">
        <w:rPr>
          <w:rFonts w:cs="Arial"/>
        </w:rPr>
        <w:t>).</w:t>
      </w:r>
      <w:commentRangeEnd w:id="134"/>
      <w:r w:rsidR="00362C4C">
        <w:rPr>
          <w:rStyle w:val="CommentReference"/>
        </w:rPr>
        <w:commentReference w:id="134"/>
      </w:r>
      <w:r w:rsidR="001B4478">
        <w:rPr>
          <w:rFonts w:cs="Arial"/>
        </w:rPr>
        <w:t xml:space="preserve"> </w:t>
      </w:r>
      <w:del w:id="138" w:author="Emmanuel Dollinger" w:date="2019-06-18T13:04:00Z">
        <w:r w:rsidR="001B4478" w:rsidDel="00362C4C">
          <w:rPr>
            <w:rFonts w:cs="Arial"/>
          </w:rPr>
          <w:delText>For another dataset</w:delText>
        </w:r>
      </w:del>
      <w:ins w:id="139" w:author="Emmanuel Dollinger" w:date="2019-06-18T13:04:00Z">
        <w:r w:rsidR="00362C4C">
          <w:rPr>
            <w:rFonts w:cs="Arial"/>
          </w:rPr>
          <w:t>We also analyzed a</w:t>
        </w:r>
      </w:ins>
      <w:r w:rsidR="001B4478">
        <w:rPr>
          <w:rFonts w:cs="Arial"/>
        </w:rPr>
        <w:t xml:space="preserve"> mouse visual cortex dataset</w:t>
      </w:r>
      <w:r w:rsidR="001B4478">
        <w:fldChar w:fldCharType="begin">
          <w:fldData xml:space="preserve">PEVuZE5vdGU+PENpdGU+PEF1dGhvcj5XYW5nPC9BdXRob3I+PFllYXI+MjAxODwvWWVhcj48UmVj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=
</w:fldData>
        </w:fldChar>
      </w:r>
      <w:r w:rsidR="002E20C4">
        <w:instrText xml:space="preserve"> ADDIN EN.CITE </w:instrText>
      </w:r>
      <w:r w:rsidR="002E20C4">
        <w:fldChar w:fldCharType="begin">
          <w:fldData xml:space="preserve">PEVuZE5vdGU+PENpdGU+PEF1dGhvcj5XYW5nPC9BdXRob3I+PFllYXI+MjAxODwvWWVhcj48UmVj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=
</w:fldData>
        </w:fldChar>
      </w:r>
      <w:r w:rsidR="002E20C4">
        <w:instrText xml:space="preserve"> ADDIN EN.CITE.DATA </w:instrText>
      </w:r>
      <w:r w:rsidR="002E20C4">
        <w:fldChar w:fldCharType="end"/>
      </w:r>
      <w:r w:rsidR="001B4478">
        <w:fldChar w:fldCharType="separate"/>
      </w:r>
      <w:r w:rsidR="002E20C4" w:rsidRPr="002E20C4">
        <w:rPr>
          <w:noProof/>
          <w:vertAlign w:val="superscript"/>
        </w:rPr>
        <w:t>15, 16</w:t>
      </w:r>
      <w:r w:rsidR="001B4478">
        <w:fldChar w:fldCharType="end"/>
      </w:r>
      <w:r w:rsidR="001B4478">
        <w:rPr>
          <w:rFonts w:cs="Arial"/>
        </w:rPr>
        <w:t xml:space="preserve"> </w:t>
      </w:r>
      <w:del w:id="140" w:author="Emmanuel Dollinger" w:date="2019-06-18T13:04:00Z">
        <w:r w:rsidR="001B4478" w:rsidDel="00362C4C">
          <w:rPr>
            <w:rFonts w:cs="Arial"/>
          </w:rPr>
          <w:delText>with the cells in scRNA-seq data labeled with known spatial origins,</w:delText>
        </w:r>
      </w:del>
      <w:ins w:id="141" w:author="Emmanuel Dollinger" w:date="2019-06-18T13:04:00Z">
        <w:r w:rsidR="00362C4C">
          <w:rPr>
            <w:rFonts w:cs="Arial"/>
          </w:rPr>
          <w:t>which was previously annotated with spatial information.</w:t>
        </w:r>
      </w:ins>
      <w:r w:rsidR="001B4478">
        <w:rPr>
          <w:rFonts w:cs="Arial"/>
        </w:rPr>
        <w:t xml:space="preserve"> </w:t>
      </w:r>
      <w:del w:id="142" w:author="Emmanuel Dollinger" w:date="2019-06-18T13:04:00Z">
        <w:r w:rsidR="001B4478" w:rsidDel="00362C4C">
          <w:rPr>
            <w:rFonts w:cs="Arial"/>
          </w:rPr>
          <w:delText xml:space="preserve">the performance of SpaOTsc </w:delText>
        </w:r>
        <w:r w:rsidR="00580C0D" w:rsidDel="00362C4C">
          <w:rPr>
            <w:rFonts w:cs="Arial"/>
          </w:rPr>
          <w:delText>was</w:delText>
        </w:r>
        <w:r w:rsidR="001B4478" w:rsidDel="00362C4C">
          <w:rPr>
            <w:rFonts w:cs="Arial"/>
          </w:rPr>
          <w:delText xml:space="preserve"> measured by a micro F</w:delText>
        </w:r>
        <w:r w:rsidR="001B4478" w:rsidDel="00362C4C">
          <w:rPr>
            <w:rFonts w:cs="Arial"/>
            <w:vertAlign w:val="subscript"/>
          </w:rPr>
          <w:delText>1</w:delText>
        </w:r>
        <w:r w:rsidR="001B4478" w:rsidDel="00362C4C">
          <w:rPr>
            <w:rFonts w:cs="Arial"/>
          </w:rPr>
          <w:delText xml:space="preserve"> score (of 0.48) through multiclass classification</w:delText>
        </w:r>
      </w:del>
      <w:proofErr w:type="spellStart"/>
      <w:ins w:id="143" w:author="Emmanuel Dollinger" w:date="2019-06-18T13:04:00Z">
        <w:r w:rsidR="00362C4C">
          <w:rPr>
            <w:rFonts w:cs="Arial"/>
          </w:rPr>
          <w:t>SpaOTsc</w:t>
        </w:r>
        <w:proofErr w:type="spellEnd"/>
        <w:r w:rsidR="00362C4C">
          <w:rPr>
            <w:rFonts w:cs="Arial"/>
          </w:rPr>
          <w:t xml:space="preserve"> had a </w:t>
        </w:r>
        <w:commentRangeStart w:id="144"/>
        <w:r w:rsidR="00362C4C">
          <w:rPr>
            <w:rFonts w:cs="Arial"/>
          </w:rPr>
          <w:t>micro F</w:t>
        </w:r>
        <w:r w:rsidR="00362C4C">
          <w:rPr>
            <w:rFonts w:cs="Arial"/>
            <w:vertAlign w:val="subscript"/>
          </w:rPr>
          <w:t>1</w:t>
        </w:r>
        <w:r w:rsidR="00362C4C">
          <w:rPr>
            <w:rFonts w:cs="Arial"/>
          </w:rPr>
          <w:t xml:space="preserve"> score of 0.48</w:t>
        </w:r>
      </w:ins>
      <w:commentRangeEnd w:id="144"/>
      <w:ins w:id="145" w:author="Emmanuel Dollinger" w:date="2019-06-18T13:05:00Z">
        <w:r w:rsidR="00362C4C">
          <w:rPr>
            <w:rStyle w:val="CommentReference"/>
          </w:rPr>
          <w:commentReference w:id="144"/>
        </w:r>
        <w:r w:rsidR="00362C4C">
          <w:rPr>
            <w:rFonts w:cs="Arial"/>
          </w:rPr>
          <w:t xml:space="preserve"> as characterized by multiclass classification</w:t>
        </w:r>
      </w:ins>
      <w:r w:rsidR="001B4478">
        <w:rPr>
          <w:rFonts w:cs="Arial"/>
        </w:rPr>
        <w:t xml:space="preserve"> (</w:t>
      </w:r>
      <w:r w:rsidR="001B4478">
        <w:rPr>
          <w:rFonts w:cs="Arial"/>
          <w:b/>
          <w:bCs/>
        </w:rPr>
        <w:t>Fig. 1</w:t>
      </w:r>
      <w:proofErr w:type="gramStart"/>
      <w:r w:rsidR="001B4478">
        <w:rPr>
          <w:rFonts w:cs="Arial"/>
          <w:b/>
          <w:bCs/>
        </w:rPr>
        <w:t>h,i</w:t>
      </w:r>
      <w:proofErr w:type="gramEnd"/>
      <w:r w:rsidR="002256F6">
        <w:rPr>
          <w:rFonts w:cs="Arial"/>
        </w:rPr>
        <w:t>)</w:t>
      </w:r>
      <w:r w:rsidR="001B4478">
        <w:rPr>
          <w:rFonts w:cs="Arial"/>
        </w:rPr>
        <w:t xml:space="preserve">. </w:t>
      </w:r>
    </w:p>
    <w:p w14:paraId="74F5B394" w14:textId="48127E21" w:rsidR="008641CD" w:rsidRDefault="22E4DEF7" w:rsidP="22E4DEF7">
      <w:pPr>
        <w:spacing w:line="480" w:lineRule="auto"/>
        <w:rPr>
          <w:rFonts w:cs="Arial"/>
        </w:rPr>
      </w:pPr>
      <w:r w:rsidRPr="22E4DEF7">
        <w:rPr>
          <w:rFonts w:cs="Arial"/>
        </w:rPr>
        <w:t>Next</w:t>
      </w:r>
      <w:r w:rsidR="00713293">
        <w:rPr>
          <w:rFonts w:cs="Arial"/>
        </w:rPr>
        <w:t>,</w:t>
      </w:r>
      <w:r w:rsidRPr="22E4DEF7">
        <w:rPr>
          <w:rFonts w:cs="Arial"/>
        </w:rPr>
        <w:t xml:space="preserve"> we used the inferred </w:t>
      </w:r>
      <w:r w:rsidR="006C2C37">
        <w:rPr>
          <w:rFonts w:cs="Arial"/>
        </w:rPr>
        <w:t>cell-cell distance for</w:t>
      </w:r>
      <w:r w:rsidRPr="22E4DEF7">
        <w:rPr>
          <w:rFonts w:cs="Arial"/>
        </w:rPr>
        <w:t xml:space="preserve"> </w:t>
      </w:r>
      <w:proofErr w:type="spellStart"/>
      <w:r w:rsidRPr="22E4DEF7">
        <w:rPr>
          <w:rFonts w:cs="Arial"/>
        </w:rPr>
        <w:t>scRNA</w:t>
      </w:r>
      <w:proofErr w:type="spellEnd"/>
      <w:r w:rsidRPr="22E4DEF7">
        <w:rPr>
          <w:rFonts w:cs="Arial"/>
        </w:rPr>
        <w:t xml:space="preserve">-seq data to further separate cell clusters </w:t>
      </w:r>
      <w:del w:id="146" w:author="Emmanuel Dollinger" w:date="2019-06-18T13:05:00Z">
        <w:r w:rsidR="004C009C" w:rsidDel="00362C4C">
          <w:rPr>
            <w:rFonts w:cs="Arial"/>
          </w:rPr>
          <w:delText xml:space="preserve">to </w:delText>
        </w:r>
      </w:del>
      <w:commentRangeStart w:id="147"/>
      <w:ins w:id="148" w:author="Emmanuel Dollinger" w:date="2019-06-18T13:05:00Z">
        <w:r w:rsidR="00362C4C">
          <w:rPr>
            <w:rFonts w:cs="Arial"/>
          </w:rPr>
          <w:t>and to</w:t>
        </w:r>
        <w:r w:rsidR="00362C4C">
          <w:rPr>
            <w:rFonts w:cs="Arial"/>
          </w:rPr>
          <w:t xml:space="preserve"> </w:t>
        </w:r>
        <w:commentRangeEnd w:id="147"/>
        <w:r w:rsidR="00362C4C">
          <w:rPr>
            <w:rStyle w:val="CommentReference"/>
          </w:rPr>
          <w:commentReference w:id="147"/>
        </w:r>
      </w:ins>
      <w:r w:rsidR="004C009C">
        <w:rPr>
          <w:rFonts w:cs="Arial"/>
        </w:rPr>
        <w:t xml:space="preserve">identify their </w:t>
      </w:r>
      <w:r w:rsidR="00A029BC">
        <w:rPr>
          <w:rFonts w:cs="Arial"/>
        </w:rPr>
        <w:t xml:space="preserve">potential </w:t>
      </w:r>
      <w:r w:rsidRPr="22E4DEF7">
        <w:rPr>
          <w:rFonts w:cs="Arial"/>
        </w:rPr>
        <w:t>spatial origins (</w:t>
      </w:r>
      <w:r w:rsidRPr="22E4DEF7">
        <w:rPr>
          <w:rFonts w:cs="Arial"/>
          <w:b/>
          <w:bCs/>
        </w:rPr>
        <w:t>Fig. 2a</w:t>
      </w:r>
      <w:r w:rsidR="009347A8">
        <w:rPr>
          <w:rFonts w:cs="Arial"/>
          <w:b/>
          <w:bCs/>
        </w:rPr>
        <w:t>-c</w:t>
      </w:r>
      <w:r w:rsidR="00D302C2">
        <w:rPr>
          <w:rFonts w:cs="Arial"/>
          <w:b/>
          <w:bCs/>
        </w:rPr>
        <w:t xml:space="preserve"> </w:t>
      </w:r>
      <w:r w:rsidR="00D302C2" w:rsidRPr="00D302C2">
        <w:rPr>
          <w:rFonts w:cs="Arial"/>
          <w:bCs/>
        </w:rPr>
        <w:t>and</w:t>
      </w:r>
      <w:r w:rsidR="00D302C2">
        <w:rPr>
          <w:rFonts w:cs="Arial"/>
          <w:b/>
          <w:bCs/>
        </w:rPr>
        <w:t xml:space="preserve"> Supplementary Fig. 4-</w:t>
      </w:r>
      <w:r w:rsidR="00E86D18">
        <w:rPr>
          <w:rFonts w:cs="Arial"/>
          <w:b/>
          <w:bCs/>
        </w:rPr>
        <w:t>8</w:t>
      </w:r>
      <w:r w:rsidRPr="22E4DEF7">
        <w:rPr>
          <w:rFonts w:cs="Arial"/>
        </w:rPr>
        <w:t xml:space="preserve">). Classical dimension reduction methods, such as </w:t>
      </w:r>
      <w:proofErr w:type="spellStart"/>
      <w:r w:rsidRPr="22E4DEF7">
        <w:rPr>
          <w:rFonts w:cs="Arial"/>
        </w:rPr>
        <w:t>tSNE</w:t>
      </w:r>
      <w:proofErr w:type="spellEnd"/>
      <w:r w:rsidRPr="22E4DEF7">
        <w:rPr>
          <w:rFonts w:cs="Arial"/>
        </w:rPr>
        <w:t xml:space="preserve">, </w:t>
      </w:r>
      <w:r w:rsidRPr="22E4DEF7">
        <w:rPr>
          <w:rFonts w:cs="Arial"/>
        </w:rPr>
        <w:lastRenderedPageBreak/>
        <w:t xml:space="preserve">cannot distinguish such spatially separated </w:t>
      </w:r>
      <w:proofErr w:type="spellStart"/>
      <w:r w:rsidRPr="22E4DEF7">
        <w:rPr>
          <w:rFonts w:cs="Arial"/>
        </w:rPr>
        <w:t>subclusters</w:t>
      </w:r>
      <w:proofErr w:type="spellEnd"/>
      <w:r w:rsidRPr="22E4DEF7">
        <w:rPr>
          <w:rFonts w:cs="Arial"/>
        </w:rPr>
        <w:t xml:space="preserve"> presented in the </w:t>
      </w:r>
      <w:proofErr w:type="spellStart"/>
      <w:r w:rsidRPr="22E4DEF7">
        <w:rPr>
          <w:rFonts w:cs="Arial"/>
        </w:rPr>
        <w:t>scRNA</w:t>
      </w:r>
      <w:proofErr w:type="spellEnd"/>
      <w:r w:rsidRPr="22E4DEF7">
        <w:rPr>
          <w:rFonts w:cs="Arial"/>
        </w:rPr>
        <w:t>-seq data (</w:t>
      </w:r>
      <w:r w:rsidRPr="22E4DEF7">
        <w:rPr>
          <w:rFonts w:cs="Arial"/>
          <w:b/>
          <w:bCs/>
        </w:rPr>
        <w:t>Fig. 2a</w:t>
      </w:r>
      <w:r w:rsidRPr="22E4DEF7">
        <w:rPr>
          <w:rFonts w:cs="Arial"/>
        </w:rPr>
        <w:t xml:space="preserve">). </w:t>
      </w:r>
      <w:r w:rsidR="00112B14">
        <w:rPr>
          <w:rFonts w:cs="Arial"/>
        </w:rPr>
        <w:t>We</w:t>
      </w:r>
      <w:r w:rsidRPr="22E4DEF7">
        <w:rPr>
          <w:rFonts w:cs="Arial"/>
        </w:rPr>
        <w:t xml:space="preserve"> quantitatively compared the spatial expression patterns of a set of </w:t>
      </w:r>
      <w:r w:rsidR="006D7D6C" w:rsidRPr="00512E9A">
        <w:rPr>
          <w:rFonts w:cs="Arial"/>
        </w:rPr>
        <w:t>highly</w:t>
      </w:r>
      <w:r w:rsidR="006D7D6C">
        <w:rPr>
          <w:rFonts w:cs="Arial"/>
        </w:rPr>
        <w:t xml:space="preserve"> </w:t>
      </w:r>
      <w:r w:rsidRPr="22E4DEF7">
        <w:rPr>
          <w:rFonts w:cs="Arial"/>
        </w:rPr>
        <w:t>variable genes</w:t>
      </w:r>
      <w:r w:rsidR="00E742AF">
        <w:rPr>
          <w:rFonts w:cs="Arial"/>
        </w:rPr>
        <w:t>,</w:t>
      </w:r>
      <w:r w:rsidRPr="22E4DEF7">
        <w:rPr>
          <w:rFonts w:cs="Arial"/>
        </w:rPr>
        <w:t xml:space="preserve"> and categorized them into </w:t>
      </w:r>
      <w:r w:rsidR="00AB36D4">
        <w:rPr>
          <w:rFonts w:cs="Arial"/>
        </w:rPr>
        <w:t>distinct modes of spatial gene expression patterns</w:t>
      </w:r>
      <w:r w:rsidR="00C55ABD">
        <w:rPr>
          <w:rFonts w:cs="Arial"/>
        </w:rPr>
        <w:t xml:space="preserve"> (</w:t>
      </w:r>
      <w:r w:rsidR="00C55ABD" w:rsidRPr="00C55ABD">
        <w:rPr>
          <w:rFonts w:cs="Arial"/>
          <w:b/>
        </w:rPr>
        <w:t xml:space="preserve">Supplementary Fig. </w:t>
      </w:r>
      <w:r w:rsidR="00D007B0">
        <w:rPr>
          <w:rFonts w:cs="Arial"/>
          <w:b/>
        </w:rPr>
        <w:t>9</w:t>
      </w:r>
      <w:r w:rsidR="009C7B9A">
        <w:rPr>
          <w:rFonts w:cs="Arial"/>
          <w:b/>
        </w:rPr>
        <w:t>,</w:t>
      </w:r>
      <w:r w:rsidR="00D007B0">
        <w:rPr>
          <w:rFonts w:cs="Arial"/>
          <w:b/>
        </w:rPr>
        <w:t>10</w:t>
      </w:r>
      <w:r w:rsidR="00C55ABD">
        <w:rPr>
          <w:rFonts w:cs="Arial"/>
        </w:rPr>
        <w:t>)</w:t>
      </w:r>
      <w:r w:rsidR="000D2445">
        <w:rPr>
          <w:rFonts w:cs="Arial"/>
        </w:rPr>
        <w:t>, such as</w:t>
      </w:r>
      <w:r w:rsidRPr="22E4DEF7">
        <w:rPr>
          <w:rFonts w:cs="Arial"/>
        </w:rPr>
        <w:t xml:space="preserve"> clusters of genes</w:t>
      </w:r>
      <w:r w:rsidR="00F23D9C">
        <w:rPr>
          <w:rFonts w:cs="Arial"/>
        </w:rPr>
        <w:t xml:space="preserve"> </w:t>
      </w:r>
      <w:ins w:id="149" w:author="Emmanuel Dollinger" w:date="2019-06-18T13:08:00Z">
        <w:r w:rsidR="00362C4C">
          <w:rPr>
            <w:rFonts w:cs="Arial"/>
          </w:rPr>
          <w:t xml:space="preserve">which are </w:t>
        </w:r>
      </w:ins>
      <w:r w:rsidRPr="22E4DEF7">
        <w:rPr>
          <w:rFonts w:cs="Arial"/>
        </w:rPr>
        <w:t xml:space="preserve">highly expressed </w:t>
      </w:r>
      <w:del w:id="150" w:author="Emmanuel Dollinger" w:date="2019-06-18T13:08:00Z">
        <w:r w:rsidRPr="22E4DEF7" w:rsidDel="00362C4C">
          <w:rPr>
            <w:rFonts w:cs="Arial"/>
          </w:rPr>
          <w:delText xml:space="preserve">respectively </w:delText>
        </w:r>
      </w:del>
      <w:r w:rsidRPr="22E4DEF7">
        <w:rPr>
          <w:rFonts w:cs="Arial"/>
        </w:rPr>
        <w:t xml:space="preserve">in </w:t>
      </w:r>
      <w:ins w:id="151" w:author="Emmanuel Dollinger" w:date="2019-06-18T13:08:00Z">
        <w:r w:rsidR="00362C4C">
          <w:rPr>
            <w:rFonts w:cs="Arial"/>
          </w:rPr>
          <w:t xml:space="preserve">the </w:t>
        </w:r>
      </w:ins>
      <w:r w:rsidRPr="22E4DEF7">
        <w:rPr>
          <w:rFonts w:cs="Arial"/>
        </w:rPr>
        <w:t>L2/3, L5, and L6 regions in the mouse visual cortex data</w:t>
      </w:r>
      <w:ins w:id="152" w:author="Emmanuel Dollinger" w:date="2019-06-18T13:08:00Z">
        <w:r w:rsidR="00362C4C">
          <w:rPr>
            <w:rFonts w:cs="Arial"/>
          </w:rPr>
          <w:t>set</w:t>
        </w:r>
      </w:ins>
      <w:r w:rsidRPr="22E4DEF7">
        <w:rPr>
          <w:rFonts w:cs="Arial"/>
        </w:rPr>
        <w:t xml:space="preserve"> (</w:t>
      </w:r>
      <w:r w:rsidRPr="22E4DEF7">
        <w:rPr>
          <w:rFonts w:cs="Arial"/>
          <w:b/>
          <w:bCs/>
        </w:rPr>
        <w:t>Fig. 2</w:t>
      </w:r>
      <w:r w:rsidR="00C21CF9">
        <w:rPr>
          <w:rFonts w:cs="Arial"/>
          <w:b/>
          <w:bCs/>
        </w:rPr>
        <w:t>d</w:t>
      </w:r>
      <w:r w:rsidRPr="22E4DEF7">
        <w:rPr>
          <w:rFonts w:cs="Arial"/>
        </w:rPr>
        <w:t>).</w:t>
      </w:r>
    </w:p>
    <w:p w14:paraId="19792D87" w14:textId="2DE0DE86" w:rsidR="0048683B" w:rsidRDefault="009A5C01" w:rsidP="22E4DEF7">
      <w:pPr>
        <w:spacing w:line="480" w:lineRule="auto"/>
        <w:rPr>
          <w:rFonts w:cs="Arial"/>
        </w:rPr>
      </w:pPr>
      <w:r w:rsidRPr="009A5C01">
        <w:rPr>
          <w:rFonts w:cs="Arial"/>
        </w:rPr>
        <w:t xml:space="preserve">Finally, we used </w:t>
      </w:r>
      <w:proofErr w:type="spellStart"/>
      <w:r w:rsidRPr="009A5C01">
        <w:rPr>
          <w:rFonts w:cs="Arial"/>
        </w:rPr>
        <w:t>SpaOTsc</w:t>
      </w:r>
      <w:proofErr w:type="spellEnd"/>
      <w:r w:rsidRPr="009A5C01">
        <w:rPr>
          <w:rFonts w:cs="Arial"/>
        </w:rPr>
        <w:t xml:space="preserve"> to analyze cell-cell communications </w:t>
      </w:r>
      <w:r w:rsidR="006D7D6C">
        <w:rPr>
          <w:rFonts w:cs="Arial"/>
        </w:rPr>
        <w:t>for</w:t>
      </w:r>
      <w:r w:rsidRPr="009A5C01">
        <w:rPr>
          <w:rFonts w:cs="Arial"/>
        </w:rPr>
        <w:t xml:space="preserve"> </w:t>
      </w:r>
      <w:del w:id="153" w:author="Emmanuel Dollinger" w:date="2019-06-18T13:08:00Z">
        <w:r w:rsidRPr="009A5C01" w:rsidDel="00362C4C">
          <w:rPr>
            <w:rFonts w:cs="Arial"/>
          </w:rPr>
          <w:delText xml:space="preserve">the </w:delText>
        </w:r>
      </w:del>
      <w:ins w:id="154" w:author="Emmanuel Dollinger" w:date="2019-06-18T13:08:00Z">
        <w:r w:rsidR="00362C4C">
          <w:rPr>
            <w:rFonts w:cs="Arial"/>
          </w:rPr>
          <w:t>multiple</w:t>
        </w:r>
        <w:r w:rsidR="00362C4C" w:rsidRPr="009A5C01">
          <w:rPr>
            <w:rFonts w:cs="Arial"/>
          </w:rPr>
          <w:t xml:space="preserve"> </w:t>
        </w:r>
      </w:ins>
      <w:r w:rsidRPr="009A5C01">
        <w:rPr>
          <w:rFonts w:cs="Arial"/>
        </w:rPr>
        <w:t>drosophila embryo datasets</w:t>
      </w:r>
      <w:r w:rsidRPr="22E4DEF7">
        <w:fldChar w:fldCharType="begin"/>
      </w:r>
      <w:r>
        <w:rPr>
          <w:rFonts w:cs="Arial"/>
        </w:rPr>
        <w:instrText xml:space="preserve"> ADDIN EN.CITE &lt;EndNote&gt;&lt;Cite&gt;&lt;Author&gt;Karaiskos&lt;/Author&gt;&lt;Year&gt;2017&lt;/Year&gt;&lt;RecNum&gt;4&lt;/RecNum&gt;&lt;DisplayText&gt;&lt;style face="superscript"&gt;3&lt;/style&gt;&lt;/DisplayText&gt;&lt;record&gt;&lt;rec-number&gt;4&lt;/rec-number&gt;&lt;foreign-keys&gt;&lt;key app="EN" db-id="tv0pewzt5z5fwbeeaza5ar9gf5ptps0svw9r" timestamp="1557375238"&gt;4&lt;/key&gt;&lt;/foreign-keys&gt;&lt;ref-type name="Journal Article"&gt;17&lt;/ref-type&gt;&lt;contributors&gt;&lt;authors&gt;&lt;author&gt;Karaiskos, N.&lt;/author&gt;&lt;author&gt;Wahle, P.&lt;/author&gt;&lt;author&gt;Alles, J.&lt;/author&gt;&lt;author&gt;Boltengagen, A.&lt;/author&gt;&lt;author&gt;Ayoub, S.&lt;/author&gt;&lt;author&gt;Kipar, C.&lt;/author&gt;&lt;author&gt;Kocks, C.&lt;/author&gt;&lt;author&gt;Rajewsky, N.&lt;/author&gt;&lt;author&gt;Zinzen, R. P.&lt;/author&gt;&lt;/authors&gt;&lt;/contributors&gt;&lt;auth-address&gt;Helmholtz Assoc MDC, Berlin Max Delbruck Ctr Mol Med, Syst Biol Gene Regulatory Elements, D-13125 Berlin, Germany&amp;#xD;MDC, Syst Biol Neural Tissue Differentiat, BIMSB, D-13125 Berlin, Germany&lt;/auth-address&gt;&lt;titles&gt;&lt;title&gt;The Drosophila embryo at single-cell transcriptome resolution&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194-199&lt;/pages&gt;&lt;volume&gt;358&lt;/volume&gt;&lt;number&gt;6360&lt;/number&gt;&lt;keywords&gt;&lt;keyword&gt;genome-wide expression&lt;/keyword&gt;&lt;keyword&gt;gene-expression&lt;/keyword&gt;&lt;keyword&gt;rna-seq&lt;/keyword&gt;&lt;keyword&gt;in-vivo&lt;/keyword&gt;&lt;keyword&gt;melanogaster&lt;/keyword&gt;&lt;keyword&gt;reveals&lt;/keyword&gt;&lt;keyword&gt;fate&lt;/keyword&gt;&lt;keyword&gt;localization&lt;/keyword&gt;&lt;keyword&gt;activation&lt;/keyword&gt;&lt;keyword&gt;evolution&lt;/keyword&gt;&lt;/keywords&gt;&lt;dates&gt;&lt;year&gt;2017&lt;/year&gt;&lt;pub-dates&gt;&lt;date&gt;Oct 13&lt;/date&gt;&lt;/pub-dates&gt;&lt;/dates&gt;&lt;isbn&gt;0036-8075&lt;/isbn&gt;&lt;accession-num&gt;WOS:000412841500041&lt;/accession-num&gt;&lt;urls&gt;&lt;related-urls&gt;&lt;url&gt;&amp;lt;Go to ISI&amp;gt;://WOS:000412841500041&lt;/url&gt;&lt;/related-urls&gt;&lt;/urls&gt;&lt;electronic-resource-num&gt;10.1126/science.aan3235&lt;/electronic-resource-num&gt;&lt;language&gt;English&lt;/language&gt;&lt;/record&gt;&lt;/Cite&gt;&lt;/EndNote&gt;</w:instrText>
      </w:r>
      <w:r w:rsidRPr="22E4DEF7">
        <w:rPr>
          <w:rFonts w:cs="Arial"/>
        </w:rPr>
        <w:fldChar w:fldCharType="separate"/>
      </w:r>
      <w:r w:rsidRPr="009A5C01">
        <w:rPr>
          <w:rFonts w:cs="Arial"/>
          <w:noProof/>
          <w:vertAlign w:val="superscript"/>
        </w:rPr>
        <w:t>3</w:t>
      </w:r>
      <w:r w:rsidRPr="22E4DEF7">
        <w:fldChar w:fldCharType="end"/>
      </w:r>
      <w:r w:rsidRPr="009A5C01">
        <w:rPr>
          <w:rFonts w:cs="Arial"/>
        </w:rPr>
        <w:t xml:space="preserve">, with a focus on </w:t>
      </w:r>
      <w:r w:rsidR="00F114D3">
        <w:rPr>
          <w:rFonts w:cs="Arial"/>
        </w:rPr>
        <w:t>Wingless (</w:t>
      </w:r>
      <w:proofErr w:type="spellStart"/>
      <w:r w:rsidR="00F114D3">
        <w:rPr>
          <w:rFonts w:cs="Arial"/>
        </w:rPr>
        <w:t>Wg</w:t>
      </w:r>
      <w:proofErr w:type="spellEnd"/>
      <w:r w:rsidR="00F114D3">
        <w:rPr>
          <w:rFonts w:cs="Arial"/>
        </w:rPr>
        <w:t>)</w:t>
      </w:r>
      <w:r w:rsidR="00F114D3" w:rsidRPr="009A5C01">
        <w:rPr>
          <w:rFonts w:cs="Arial"/>
        </w:rPr>
        <w:t xml:space="preserve"> </w:t>
      </w:r>
      <w:r w:rsidRPr="009A5C01">
        <w:rPr>
          <w:rFonts w:cs="Arial"/>
        </w:rPr>
        <w:t xml:space="preserve">and </w:t>
      </w:r>
      <w:r w:rsidR="00F114D3" w:rsidRPr="00D90AEE">
        <w:rPr>
          <w:rFonts w:cs="Arial"/>
          <w:color w:val="222222"/>
          <w:shd w:val="clear" w:color="auto" w:fill="FFFFFF"/>
        </w:rPr>
        <w:t xml:space="preserve">Decapentaplegic </w:t>
      </w:r>
      <w:r w:rsidR="00F114D3">
        <w:rPr>
          <w:rFonts w:cs="Arial"/>
          <w:color w:val="222222"/>
          <w:shd w:val="clear" w:color="auto" w:fill="FFFFFF"/>
        </w:rPr>
        <w:t>(</w:t>
      </w:r>
      <w:proofErr w:type="spellStart"/>
      <w:r w:rsidR="00F114D3">
        <w:rPr>
          <w:rFonts w:cs="Arial"/>
          <w:color w:val="222222"/>
          <w:shd w:val="clear" w:color="auto" w:fill="FFFFFF"/>
        </w:rPr>
        <w:t>Dpp</w:t>
      </w:r>
      <w:proofErr w:type="spellEnd"/>
      <w:r w:rsidR="00F114D3" w:rsidRPr="00D90AEE">
        <w:rPr>
          <w:rFonts w:cs="Arial"/>
          <w:color w:val="222222"/>
          <w:shd w:val="clear" w:color="auto" w:fill="FFFFFF"/>
        </w:rPr>
        <w:t>)</w:t>
      </w:r>
      <w:r w:rsidR="001A149B">
        <w:rPr>
          <w:rFonts w:cs="Arial"/>
        </w:rPr>
        <w:t xml:space="preserve"> </w:t>
      </w:r>
      <w:proofErr w:type="spellStart"/>
      <w:r w:rsidR="001A149B">
        <w:rPr>
          <w:rFonts w:cs="Arial"/>
        </w:rPr>
        <w:t>signalings</w:t>
      </w:r>
      <w:proofErr w:type="spellEnd"/>
      <w:r w:rsidR="00977C29">
        <w:rPr>
          <w:rFonts w:cs="Arial"/>
        </w:rPr>
        <w:t xml:space="preserve"> (</w:t>
      </w:r>
      <w:r w:rsidR="00977C29" w:rsidRPr="00977C29">
        <w:rPr>
          <w:rFonts w:cs="Arial"/>
          <w:b/>
        </w:rPr>
        <w:t>Fig. 2</w:t>
      </w:r>
      <w:r w:rsidR="00C8658F">
        <w:rPr>
          <w:rFonts w:cs="Arial"/>
          <w:b/>
        </w:rPr>
        <w:t>e-h</w:t>
      </w:r>
      <w:r w:rsidR="00977C29">
        <w:rPr>
          <w:rFonts w:cs="Arial"/>
        </w:rPr>
        <w:t>)</w:t>
      </w:r>
      <w:r w:rsidRPr="009A5C01">
        <w:rPr>
          <w:rFonts w:cs="Arial"/>
        </w:rPr>
        <w:t xml:space="preserve">. </w:t>
      </w:r>
      <w:proofErr w:type="spellStart"/>
      <w:r w:rsidR="004B07AB">
        <w:rPr>
          <w:rFonts w:cs="Arial"/>
        </w:rPr>
        <w:t>Wg</w:t>
      </w:r>
      <w:proofErr w:type="spellEnd"/>
      <w:r w:rsidR="004B07AB" w:rsidRPr="009A5C01">
        <w:rPr>
          <w:rFonts w:cs="Arial"/>
        </w:rPr>
        <w:t xml:space="preserve"> </w:t>
      </w:r>
      <w:r w:rsidRPr="009A5C01">
        <w:rPr>
          <w:rFonts w:cs="Arial"/>
        </w:rPr>
        <w:t>signaling</w:t>
      </w:r>
      <w:r w:rsidR="007F5613">
        <w:rPr>
          <w:rFonts w:cs="Arial"/>
        </w:rPr>
        <w:t xml:space="preserve"> </w:t>
      </w:r>
      <w:r w:rsidR="0024680A">
        <w:rPr>
          <w:rFonts w:cs="Arial"/>
        </w:rPr>
        <w:t xml:space="preserve">was </w:t>
      </w:r>
      <w:ins w:id="155" w:author="Emmanuel Dollinger" w:date="2019-06-18T13:08:00Z">
        <w:r w:rsidR="00362C4C">
          <w:rPr>
            <w:rFonts w:cs="Arial"/>
          </w:rPr>
          <w:t xml:space="preserve">previously </w:t>
        </w:r>
      </w:ins>
      <w:r w:rsidR="0046426F">
        <w:rPr>
          <w:rFonts w:cs="Arial"/>
        </w:rPr>
        <w:t>s</w:t>
      </w:r>
      <w:r w:rsidR="007F5613">
        <w:rPr>
          <w:rFonts w:cs="Arial"/>
        </w:rPr>
        <w:t xml:space="preserve">hown </w:t>
      </w:r>
      <w:del w:id="156" w:author="Emmanuel Dollinger" w:date="2019-06-18T13:08:00Z">
        <w:r w:rsidR="007F5613" w:rsidDel="00362C4C">
          <w:rPr>
            <w:rFonts w:cs="Arial"/>
          </w:rPr>
          <w:delText xml:space="preserve">previously </w:delText>
        </w:r>
      </w:del>
      <w:r w:rsidR="007F5613">
        <w:rPr>
          <w:rFonts w:cs="Arial"/>
        </w:rPr>
        <w:t xml:space="preserve">to act in a range of </w:t>
      </w:r>
      <w:r w:rsidR="0024680A">
        <w:rPr>
          <w:rFonts w:cs="Arial"/>
        </w:rPr>
        <w:t xml:space="preserve">50 </w:t>
      </w:r>
      <w:del w:id="157" w:author="Emmanuel Dollinger" w:date="2019-06-18T13:08:00Z">
        <w:r w:rsidR="007F5613" w:rsidRPr="009A5C01" w:rsidDel="00362C4C">
          <w:rPr>
            <w:rFonts w:cs="Arial"/>
          </w:rPr>
          <w:delText>µm</w:delText>
        </w:r>
        <w:r w:rsidR="007F5613" w:rsidDel="00362C4C">
          <w:rPr>
            <w:rFonts w:cs="Arial"/>
          </w:rPr>
          <w:delText xml:space="preserve"> </w:delText>
        </w:r>
        <w:r w:rsidR="0046426F" w:rsidDel="00362C4C">
          <w:rPr>
            <w:rFonts w:cs="Arial"/>
          </w:rPr>
          <w:delText>and</w:delText>
        </w:r>
      </w:del>
      <w:ins w:id="158" w:author="Emmanuel Dollinger" w:date="2019-06-18T13:08:00Z">
        <w:r w:rsidR="00362C4C">
          <w:rPr>
            <w:rFonts w:cs="Arial"/>
          </w:rPr>
          <w:t>to</w:t>
        </w:r>
      </w:ins>
      <w:r w:rsidR="0024680A">
        <w:rPr>
          <w:rFonts w:cs="Arial"/>
        </w:rPr>
        <w:t xml:space="preserve"> 100 </w:t>
      </w:r>
      <w:commentRangeStart w:id="159"/>
      <w:r w:rsidR="0024680A" w:rsidRPr="009A5C01">
        <w:rPr>
          <w:rFonts w:cs="Arial"/>
        </w:rPr>
        <w:t>µm</w:t>
      </w:r>
      <w:r w:rsidR="0024680A" w:rsidRPr="22E4DEF7">
        <w:fldChar w:fldCharType="begin"/>
      </w:r>
      <w:r w:rsidR="00A52ABD">
        <w:instrText xml:space="preserve"> ADDIN EN.CITE &lt;EndNote&gt;&lt;Cite&gt;&lt;Author&gt;Waghmare&lt;/Author&gt;&lt;Year&gt;2018&lt;/Year&gt;&lt;RecNum&gt;15&lt;/RecNum&gt;&lt;DisplayText&gt;&lt;style face="superscript"&gt;17&lt;/style&gt;&lt;/DisplayText&gt;&lt;record&gt;&lt;rec-number&gt;15&lt;/rec-number&gt;&lt;foreign-keys&gt;&lt;key app="EN" db-id="tv0pewzt5z5fwbeeaza5ar9gf5ptps0svw9r" timestamp="1557520958"&gt;15&lt;/key&gt;&lt;/foreign-keys&gt;&lt;ref-type name="Journal Article"&gt;17&lt;/ref-type&gt;&lt;contributors&gt;&lt;authors&gt;&lt;author&gt;Waghmare, I.&lt;/author&gt;&lt;author&gt;Page-McCaw, A.&lt;/author&gt;&lt;/authors&gt;&lt;/contributors&gt;&lt;auth-address&gt;Department of Cell and Developmental Biology and Program in Developmental Biology, Vanderbilt University School of Medicine, Nashville, TN 37240, USA. indrayani.waghmare@vanderbilt.edu.&amp;#xD;Department of Cell and Developmental Biology and Program in Developmental Biology, Vanderbilt University School of Medicine, Nashville, TN 37240, USA. andrea.page-mccaw@vanderbilt.edu.&lt;/auth-address&gt;&lt;titles&gt;&lt;title&gt;Wnt Signaling in Stem Cell Maintenance and Differentiation in the Drosophila Germarium&lt;/title&gt;&lt;secondary-title&gt;Genes (Basel)&lt;/secondary-title&gt;&lt;/titles&gt;&lt;periodical&gt;&lt;full-title&gt;Genes (Basel)&lt;/full-title&gt;&lt;/periodical&gt;&lt;volume&gt;9&lt;/volume&gt;&lt;number&gt;3&lt;/number&gt;&lt;edition&gt;2018/03/03&lt;/edition&gt;&lt;keywords&gt;&lt;keyword&gt;Wnt&lt;/keyword&gt;&lt;keyword&gt;cap cell&lt;/keyword&gt;&lt;keyword&gt;differentiation niche&lt;/keyword&gt;&lt;keyword&gt;escort cell&lt;/keyword&gt;&lt;keyword&gt;follicle cell&lt;/keyword&gt;&lt;keyword&gt;long-range signaling&lt;/keyword&gt;&lt;keyword&gt;oocyte&lt;/keyword&gt;&lt;keyword&gt;stem cell niche&lt;/keyword&gt;&lt;/keywords&gt;&lt;dates&gt;&lt;year&gt;2018&lt;/year&gt;&lt;pub-dates&gt;&lt;date&gt;Feb 27&lt;/date&gt;&lt;/pub-dates&gt;&lt;/dates&gt;&lt;isbn&gt;2073-4425 (Print)&amp;#xD;2073-4425 (Linking)&lt;/isbn&gt;&lt;accession-num&gt;29495453&lt;/accession-num&gt;&lt;urls&gt;&lt;related-urls&gt;&lt;url&gt;https://www.ncbi.nlm.nih.gov/pubmed/29495453&lt;/url&gt;&lt;/related-urls&gt;&lt;/urls&gt;&lt;custom2&gt;PMC5867848&lt;/custom2&gt;&lt;electronic-resource-num&gt;10.3390/genes9030127&lt;/electronic-resource-num&gt;&lt;/record&gt;&lt;/Cite&gt;&lt;/EndNote&gt;</w:instrText>
      </w:r>
      <w:r w:rsidR="0024680A" w:rsidRPr="22E4DEF7">
        <w:rPr>
          <w:rFonts w:cs="Arial"/>
        </w:rPr>
        <w:fldChar w:fldCharType="separate"/>
      </w:r>
      <w:r w:rsidR="00A52ABD" w:rsidRPr="00A52ABD">
        <w:rPr>
          <w:noProof/>
          <w:vertAlign w:val="superscript"/>
        </w:rPr>
        <w:t>17</w:t>
      </w:r>
      <w:r w:rsidR="0024680A" w:rsidRPr="22E4DEF7">
        <w:fldChar w:fldCharType="end"/>
      </w:r>
      <w:commentRangeEnd w:id="159"/>
      <w:r w:rsidR="00362C4C">
        <w:rPr>
          <w:rStyle w:val="CommentReference"/>
        </w:rPr>
        <w:commentReference w:id="159"/>
      </w:r>
      <w:r w:rsidR="006D7D6C">
        <w:rPr>
          <w:rFonts w:cs="Arial"/>
        </w:rPr>
        <w:t xml:space="preserve">. </w:t>
      </w:r>
      <w:r w:rsidR="0024680A">
        <w:rPr>
          <w:rFonts w:cs="Arial"/>
        </w:rPr>
        <w:t xml:space="preserve"> </w:t>
      </w:r>
      <w:r w:rsidR="006D7D6C">
        <w:rPr>
          <w:rFonts w:cs="Arial"/>
        </w:rPr>
        <w:t xml:space="preserve">The </w:t>
      </w:r>
      <w:r w:rsidRPr="009A5C01">
        <w:rPr>
          <w:rFonts w:cs="Arial"/>
        </w:rPr>
        <w:t xml:space="preserve">effective distance </w:t>
      </w:r>
      <w:r w:rsidR="006D7D6C">
        <w:rPr>
          <w:rFonts w:cs="Arial"/>
        </w:rPr>
        <w:t xml:space="preserve">inferred using </w:t>
      </w:r>
      <w:proofErr w:type="spellStart"/>
      <w:r w:rsidR="006D7D6C">
        <w:rPr>
          <w:rFonts w:cs="Arial"/>
        </w:rPr>
        <w:t>SpaOTsc</w:t>
      </w:r>
      <w:proofErr w:type="spellEnd"/>
      <w:r w:rsidR="006D7D6C">
        <w:rPr>
          <w:rFonts w:cs="Arial"/>
        </w:rPr>
        <w:t xml:space="preserve"> was </w:t>
      </w:r>
      <w:r w:rsidRPr="009A5C01">
        <w:rPr>
          <w:rFonts w:cs="Arial"/>
        </w:rPr>
        <w:t xml:space="preserve">about </w:t>
      </w:r>
      <w:r w:rsidR="007315C6">
        <w:rPr>
          <w:rFonts w:cs="Arial"/>
        </w:rPr>
        <w:t>100</w:t>
      </w:r>
      <w:r w:rsidRPr="009A5C01">
        <w:rPr>
          <w:rFonts w:cs="Arial"/>
        </w:rPr>
        <w:t xml:space="preserve"> µm</w:t>
      </w:r>
      <w:r w:rsidRPr="22E4DEF7">
        <w:rPr>
          <w:rFonts w:eastAsia="Arial" w:cs="Arial"/>
        </w:rPr>
        <w:t xml:space="preserve"> (</w:t>
      </w:r>
      <w:r w:rsidRPr="22E4DEF7">
        <w:rPr>
          <w:rFonts w:eastAsia="Arial" w:cs="Arial"/>
          <w:b/>
          <w:bCs/>
        </w:rPr>
        <w:t>Fig. 2</w:t>
      </w:r>
      <w:r w:rsidR="00524B7C">
        <w:rPr>
          <w:rFonts w:eastAsia="Arial" w:cs="Arial"/>
          <w:b/>
          <w:bCs/>
        </w:rPr>
        <w:t>i</w:t>
      </w:r>
      <w:r w:rsidR="00B41570" w:rsidRPr="22E4DEF7">
        <w:rPr>
          <w:rFonts w:eastAsia="Arial" w:cs="Arial"/>
          <w:b/>
          <w:bCs/>
        </w:rPr>
        <w:t xml:space="preserve"> </w:t>
      </w:r>
      <w:r w:rsidR="00B41570" w:rsidRPr="22E4DEF7">
        <w:rPr>
          <w:rFonts w:eastAsia="Arial" w:cs="Arial"/>
        </w:rPr>
        <w:t>top</w:t>
      </w:r>
      <w:r w:rsidRPr="22E4DEF7">
        <w:rPr>
          <w:rFonts w:eastAsia="Arial" w:cs="Arial"/>
        </w:rPr>
        <w:t>)</w:t>
      </w:r>
      <w:r w:rsidRPr="009A5C01">
        <w:rPr>
          <w:rFonts w:cs="Arial"/>
        </w:rPr>
        <w:t xml:space="preserve">. </w:t>
      </w:r>
      <w:r w:rsidR="005F0906">
        <w:rPr>
          <w:rFonts w:cs="Arial"/>
        </w:rPr>
        <w:t>After estimating the probability of signaling between each pair of cells constrained by the spatial distance, the cell-cell communication</w:t>
      </w:r>
      <w:r w:rsidR="006D7D6C">
        <w:rPr>
          <w:rFonts w:cs="Arial"/>
        </w:rPr>
        <w:t>s</w:t>
      </w:r>
      <w:r w:rsidR="005F0906">
        <w:rPr>
          <w:rFonts w:cs="Arial"/>
        </w:rPr>
        <w:t xml:space="preserve"> could be summarized to the communications among </w:t>
      </w:r>
      <w:proofErr w:type="spellStart"/>
      <w:r w:rsidR="005F0906">
        <w:rPr>
          <w:rFonts w:cs="Arial"/>
        </w:rPr>
        <w:t>subclusters</w:t>
      </w:r>
      <w:proofErr w:type="spellEnd"/>
      <w:r w:rsidR="005F0906">
        <w:rPr>
          <w:rFonts w:cs="Arial"/>
        </w:rPr>
        <w:t xml:space="preserve"> (</w:t>
      </w:r>
      <w:r w:rsidR="005F0906">
        <w:rPr>
          <w:rFonts w:cs="Arial"/>
          <w:b/>
          <w:bCs/>
        </w:rPr>
        <w:t>Fig. 2f</w:t>
      </w:r>
      <w:r w:rsidR="005F0906">
        <w:rPr>
          <w:rFonts w:cs="Arial"/>
        </w:rPr>
        <w:t>).</w:t>
      </w:r>
      <w:r w:rsidR="0048683B" w:rsidRPr="0048683B">
        <w:rPr>
          <w:rFonts w:cs="Arial"/>
        </w:rPr>
        <w:t xml:space="preserve"> Interestingly, a thin strip of cells located near the lateral-ventral part of t</w:t>
      </w:r>
      <w:r w:rsidR="00830E62">
        <w:rPr>
          <w:rFonts w:cs="Arial"/>
        </w:rPr>
        <w:t xml:space="preserve">he embryo </w:t>
      </w:r>
      <w:r w:rsidR="006D7D6C">
        <w:rPr>
          <w:rFonts w:cs="Arial"/>
        </w:rPr>
        <w:t>were found to be</w:t>
      </w:r>
      <w:r w:rsidR="00830E62">
        <w:rPr>
          <w:rFonts w:cs="Arial"/>
        </w:rPr>
        <w:t xml:space="preserve"> </w:t>
      </w:r>
      <w:r w:rsidR="004B79F3">
        <w:rPr>
          <w:rFonts w:cs="Arial"/>
        </w:rPr>
        <w:t xml:space="preserve">both sources and </w:t>
      </w:r>
      <w:r w:rsidR="00830E62">
        <w:rPr>
          <w:rFonts w:cs="Arial"/>
        </w:rPr>
        <w:t xml:space="preserve">targets of </w:t>
      </w:r>
      <w:proofErr w:type="spellStart"/>
      <w:r w:rsidR="004B79F3">
        <w:rPr>
          <w:rFonts w:cs="Arial"/>
        </w:rPr>
        <w:t>Wg</w:t>
      </w:r>
      <w:proofErr w:type="spellEnd"/>
      <w:r w:rsidR="004B79F3">
        <w:rPr>
          <w:rFonts w:cs="Arial"/>
        </w:rPr>
        <w:t xml:space="preserve"> </w:t>
      </w:r>
      <w:r w:rsidR="00830E62">
        <w:rPr>
          <w:rFonts w:cs="Arial"/>
        </w:rPr>
        <w:t>signaling</w:t>
      </w:r>
      <w:r w:rsidR="004B79F3">
        <w:rPr>
          <w:rFonts w:cs="Arial"/>
        </w:rPr>
        <w:t xml:space="preserve"> </w:t>
      </w:r>
      <w:r w:rsidR="0048683B" w:rsidRPr="0048683B">
        <w:rPr>
          <w:rFonts w:cs="Arial"/>
        </w:rPr>
        <w:t>(</w:t>
      </w:r>
      <w:r w:rsidR="0048683B" w:rsidRPr="22E4DEF7">
        <w:rPr>
          <w:rFonts w:cs="Arial"/>
          <w:b/>
          <w:bCs/>
        </w:rPr>
        <w:t>Fig. 2</w:t>
      </w:r>
      <w:r w:rsidR="00F512AC">
        <w:rPr>
          <w:rFonts w:cs="Arial"/>
          <w:b/>
          <w:bCs/>
        </w:rPr>
        <w:t>f</w:t>
      </w:r>
      <w:r w:rsidR="0048683B" w:rsidRPr="0048683B">
        <w:rPr>
          <w:rFonts w:cs="Arial"/>
        </w:rPr>
        <w:t>)</w:t>
      </w:r>
      <w:r w:rsidR="00467A1D">
        <w:rPr>
          <w:rFonts w:cs="Arial"/>
        </w:rPr>
        <w:t>,</w:t>
      </w:r>
      <w:r w:rsidR="0048683B" w:rsidRPr="0048683B">
        <w:rPr>
          <w:rFonts w:cs="Arial"/>
        </w:rPr>
        <w:t xml:space="preserve"> </w:t>
      </w:r>
      <w:r w:rsidR="00431BDC">
        <w:rPr>
          <w:rFonts w:cs="Arial"/>
        </w:rPr>
        <w:t>and</w:t>
      </w:r>
      <w:r w:rsidR="006C336B">
        <w:rPr>
          <w:rFonts w:cs="Arial"/>
        </w:rPr>
        <w:t xml:space="preserve"> </w:t>
      </w:r>
      <w:proofErr w:type="spellStart"/>
      <w:r w:rsidR="003967C6">
        <w:rPr>
          <w:rFonts w:cs="Arial"/>
        </w:rPr>
        <w:t>Wg</w:t>
      </w:r>
      <w:proofErr w:type="spellEnd"/>
      <w:r w:rsidR="003967C6">
        <w:rPr>
          <w:rFonts w:cs="Arial"/>
        </w:rPr>
        <w:t xml:space="preserve"> </w:t>
      </w:r>
      <w:r w:rsidR="006C336B">
        <w:rPr>
          <w:rFonts w:cs="Arial"/>
        </w:rPr>
        <w:t xml:space="preserve">signaling </w:t>
      </w:r>
      <w:r w:rsidR="0079751C">
        <w:rPr>
          <w:rFonts w:cs="Arial"/>
        </w:rPr>
        <w:t xml:space="preserve">was </w:t>
      </w:r>
      <w:del w:id="160" w:author="Emmanuel Dollinger" w:date="2019-06-18T13:09:00Z">
        <w:r w:rsidR="0079751C" w:rsidDel="00E65A25">
          <w:rPr>
            <w:rFonts w:cs="Arial"/>
          </w:rPr>
          <w:delText xml:space="preserve">seen to be </w:delText>
        </w:r>
      </w:del>
      <w:commentRangeStart w:id="161"/>
      <w:r w:rsidR="00BE01B0">
        <w:rPr>
          <w:rFonts w:cs="Arial"/>
        </w:rPr>
        <w:t xml:space="preserve">abundant </w:t>
      </w:r>
      <w:commentRangeEnd w:id="161"/>
      <w:r w:rsidR="00E65A25">
        <w:rPr>
          <w:rStyle w:val="CommentReference"/>
        </w:rPr>
        <w:commentReference w:id="161"/>
      </w:r>
      <w:r w:rsidR="00772BF1">
        <w:rPr>
          <w:rFonts w:cs="Arial"/>
        </w:rPr>
        <w:t>a</w:t>
      </w:r>
      <w:r w:rsidR="00D21BCC">
        <w:rPr>
          <w:rFonts w:cs="Arial"/>
        </w:rPr>
        <w:t>t</w:t>
      </w:r>
      <w:r w:rsidR="00772BF1">
        <w:rPr>
          <w:rFonts w:cs="Arial"/>
        </w:rPr>
        <w:t xml:space="preserve"> </w:t>
      </w:r>
      <w:r w:rsidR="00BE01B0">
        <w:rPr>
          <w:rFonts w:cs="Arial"/>
        </w:rPr>
        <w:t xml:space="preserve">the lateral </w:t>
      </w:r>
      <w:r w:rsidR="00772BF1">
        <w:rPr>
          <w:rFonts w:cs="Arial"/>
        </w:rPr>
        <w:t>side</w:t>
      </w:r>
      <w:r w:rsidR="00BE01B0">
        <w:rPr>
          <w:rFonts w:cs="Arial"/>
        </w:rPr>
        <w:t xml:space="preserve"> of the embryo with a bias to</w:t>
      </w:r>
      <w:r w:rsidR="00341D3D">
        <w:rPr>
          <w:rFonts w:cs="Arial"/>
        </w:rPr>
        <w:t>ward</w:t>
      </w:r>
      <w:r w:rsidR="00BE01B0">
        <w:rPr>
          <w:rFonts w:cs="Arial"/>
        </w:rPr>
        <w:t xml:space="preserve"> the posterior</w:t>
      </w:r>
      <w:r w:rsidR="00877619">
        <w:rPr>
          <w:rFonts w:cs="Arial"/>
        </w:rPr>
        <w:t xml:space="preserve">. This </w:t>
      </w:r>
      <w:r w:rsidR="00783A8A">
        <w:rPr>
          <w:rFonts w:cs="Arial"/>
        </w:rPr>
        <w:t xml:space="preserve">finding </w:t>
      </w:r>
      <w:del w:id="162" w:author="Emmanuel Dollinger" w:date="2019-06-18T13:10:00Z">
        <w:r w:rsidR="00783A8A" w:rsidDel="00E65A25">
          <w:rPr>
            <w:rFonts w:cs="Arial"/>
          </w:rPr>
          <w:delText>provides an explanation</w:delText>
        </w:r>
      </w:del>
      <w:ins w:id="163" w:author="Emmanuel Dollinger" w:date="2019-06-18T13:10:00Z">
        <w:r w:rsidR="00E65A25">
          <w:rPr>
            <w:rFonts w:cs="Arial"/>
          </w:rPr>
          <w:t>explains</w:t>
        </w:r>
      </w:ins>
      <w:r w:rsidR="00783A8A">
        <w:rPr>
          <w:rFonts w:cs="Arial"/>
        </w:rPr>
        <w:t xml:space="preserve"> </w:t>
      </w:r>
      <w:del w:id="164" w:author="Emmanuel Dollinger" w:date="2019-06-18T13:10:00Z">
        <w:r w:rsidR="00783A8A" w:rsidDel="00E65A25">
          <w:rPr>
            <w:rFonts w:cs="Arial"/>
          </w:rPr>
          <w:delText xml:space="preserve">for </w:delText>
        </w:r>
      </w:del>
      <w:r w:rsidR="00783A8A">
        <w:rPr>
          <w:rFonts w:cs="Arial"/>
        </w:rPr>
        <w:t xml:space="preserve">a previous observation that </w:t>
      </w:r>
      <w:proofErr w:type="spellStart"/>
      <w:r w:rsidR="00783A8A">
        <w:rPr>
          <w:rFonts w:cs="Arial"/>
        </w:rPr>
        <w:t>Wg</w:t>
      </w:r>
      <w:proofErr w:type="spellEnd"/>
      <w:r w:rsidR="00783A8A">
        <w:rPr>
          <w:rFonts w:cs="Arial"/>
        </w:rPr>
        <w:t xml:space="preserve"> signaling is crucial to growth of the posterior</w:t>
      </w:r>
      <w:r w:rsidR="007F7B38" w:rsidRPr="22E4DEF7">
        <w:fldChar w:fldCharType="begin"/>
      </w:r>
      <w:r w:rsidR="00A52ABD">
        <w:instrText xml:space="preserve"> ADDIN EN.CITE &lt;EndNote&gt;&lt;Cite&gt;&lt;Author&gt;Martin&lt;/Author&gt;&lt;Year&gt;2009&lt;/Year&gt;&lt;RecNum&gt;14&lt;/RecNum&gt;&lt;DisplayText&gt;&lt;style face="superscript"&gt;18&lt;/style&gt;&lt;/DisplayText&gt;&lt;record&gt;&lt;rec-number&gt;14&lt;/rec-number&gt;&lt;foreign-keys&gt;&lt;key app="EN" db-id="tv0pewzt5z5fwbeeaza5ar9gf5ptps0svw9r" timestamp="1557446319"&gt;14&lt;/key&gt;&lt;/foreign-keys&gt;&lt;ref-type name="Journal Article"&gt;17&lt;/ref-type&gt;&lt;contributors&gt;&lt;authors&gt;&lt;author&gt;Martin, B. L.&lt;/author&gt;&lt;author&gt;Kimelman, D.&lt;/author&gt;&lt;/authors&gt;&lt;/contributors&gt;&lt;auth-address&gt;Department of Biochemistry, University of Washington, Seattle, WA 98195-7350, USA.&lt;/auth-address&gt;&lt;titles&gt;&lt;title&gt;Wnt signaling and the evolution of embryonic posterior development&lt;/title&gt;&lt;secondary-title&gt;Curr Biol&lt;/secondary-title&gt;&lt;/titles&gt;&lt;periodical&gt;&lt;full-title&gt;Curr Biol&lt;/full-title&gt;&lt;/periodical&gt;&lt;pages&gt;R215-9&lt;/pages&gt;&lt;volume&gt;19&lt;/volume&gt;&lt;number&gt;5&lt;/number&gt;&lt;edition&gt;2009/03/13&lt;/edition&gt;&lt;keywords&gt;&lt;keyword&gt;Animals&lt;/keyword&gt;&lt;keyword&gt;*Biological Evolution&lt;/keyword&gt;&lt;keyword&gt;*Body Patterning&lt;/keyword&gt;&lt;keyword&gt;Embryo, Nonmammalian/*physiology&lt;/keyword&gt;&lt;keyword&gt;Phylogeny&lt;/keyword&gt;&lt;keyword&gt;Signal Transduction/*physiology&lt;/keyword&gt;&lt;keyword&gt;Wnt Proteins/*metabolism&lt;/keyword&gt;&lt;/keywords&gt;&lt;dates&gt;&lt;year&gt;2009&lt;/year&gt;&lt;pub-dates&gt;&lt;date&gt;Mar 10&lt;/date&gt;&lt;/pub-dates&gt;&lt;/dates&gt;&lt;isbn&gt;1879-0445 (Electronic)&amp;#xD;0960-9822 (Linking)&lt;/isbn&gt;&lt;accession-num&gt;19278640&lt;/accession-num&gt;&lt;urls&gt;&lt;related-urls&gt;&lt;url&gt;https://www.ncbi.nlm.nih.gov/pubmed/19278640&lt;/url&gt;&lt;/related-urls&gt;&lt;/urls&gt;&lt;custom2&gt;PMC5560127&lt;/custom2&gt;&lt;electronic-resource-num&gt;10.1016/j.cub.2009.01.052&lt;/electronic-resource-num&gt;&lt;/record&gt;&lt;/Cite&gt;&lt;/EndNote&gt;</w:instrText>
      </w:r>
      <w:r w:rsidR="007F7B38" w:rsidRPr="22E4DEF7">
        <w:rPr>
          <w:rFonts w:cs="Arial"/>
        </w:rPr>
        <w:fldChar w:fldCharType="separate"/>
      </w:r>
      <w:r w:rsidR="00A52ABD" w:rsidRPr="00A52ABD">
        <w:rPr>
          <w:noProof/>
          <w:vertAlign w:val="superscript"/>
        </w:rPr>
        <w:t>18</w:t>
      </w:r>
      <w:r w:rsidR="007F7B38" w:rsidRPr="22E4DEF7">
        <w:fldChar w:fldCharType="end"/>
      </w:r>
      <w:r w:rsidR="00590679">
        <w:t>,</w:t>
      </w:r>
      <w:r w:rsidR="00AC121B">
        <w:t xml:space="preserve"> and </w:t>
      </w:r>
      <w:commentRangeStart w:id="165"/>
      <w:r w:rsidR="001A0253">
        <w:t xml:space="preserve">predicts </w:t>
      </w:r>
      <w:commentRangeEnd w:id="165"/>
      <w:r w:rsidR="00E65A25">
        <w:rPr>
          <w:rStyle w:val="CommentReference"/>
        </w:rPr>
        <w:commentReference w:id="165"/>
      </w:r>
      <w:ins w:id="166" w:author="Emmanuel Dollinger" w:date="2019-06-18T13:10:00Z">
        <w:r w:rsidR="00E65A25">
          <w:t xml:space="preserve">that </w:t>
        </w:r>
      </w:ins>
      <w:r w:rsidR="001A0253">
        <w:t xml:space="preserve">cells </w:t>
      </w:r>
      <w:r w:rsidR="00B10A43">
        <w:t xml:space="preserve">at the posterior-ventral </w:t>
      </w:r>
      <w:r w:rsidR="0079751C">
        <w:t xml:space="preserve">domain </w:t>
      </w:r>
      <w:r w:rsidR="001A0253">
        <w:t>receiv</w:t>
      </w:r>
      <w:ins w:id="167" w:author="Emmanuel Dollinger" w:date="2019-06-18T13:10:00Z">
        <w:r w:rsidR="00E65A25">
          <w:t>e</w:t>
        </w:r>
      </w:ins>
      <w:del w:id="168" w:author="Emmanuel Dollinger" w:date="2019-06-18T13:10:00Z">
        <w:r w:rsidR="001A0253" w:rsidDel="00E65A25">
          <w:delText>ing</w:delText>
        </w:r>
      </w:del>
      <w:r w:rsidR="00B10A43">
        <w:t xml:space="preserve"> W</w:t>
      </w:r>
      <w:proofErr w:type="spellStart"/>
      <w:r w:rsidR="00B10A43">
        <w:t>g</w:t>
      </w:r>
      <w:proofErr w:type="spellEnd"/>
      <w:r w:rsidR="00B10A43">
        <w:t xml:space="preserve"> s</w:t>
      </w:r>
      <w:r w:rsidR="001A0253">
        <w:t>ignaling from their neighbors</w:t>
      </w:r>
      <w:r w:rsidR="007F7B38">
        <w:rPr>
          <w:rFonts w:cs="Arial"/>
        </w:rPr>
        <w:t>.</w:t>
      </w:r>
    </w:p>
    <w:p w14:paraId="0873894E" w14:textId="50465E56" w:rsidR="00EB565A" w:rsidRDefault="00946FD7" w:rsidP="22E4DEF7">
      <w:pPr>
        <w:spacing w:line="480" w:lineRule="auto"/>
        <w:rPr>
          <w:rFonts w:cs="Arial"/>
        </w:rPr>
      </w:pPr>
      <w:r>
        <w:rPr>
          <w:rFonts w:cs="Arial"/>
        </w:rPr>
        <w:t xml:space="preserve">The </w:t>
      </w:r>
      <w:proofErr w:type="spellStart"/>
      <w:r>
        <w:rPr>
          <w:rFonts w:cs="Arial"/>
        </w:rPr>
        <w:t>Dpp</w:t>
      </w:r>
      <w:proofErr w:type="spellEnd"/>
      <w:r>
        <w:rPr>
          <w:rFonts w:cs="Arial"/>
        </w:rPr>
        <w:t xml:space="preserve"> signaling was </w:t>
      </w:r>
      <w:r w:rsidR="0082687B">
        <w:rPr>
          <w:rFonts w:cs="Arial"/>
        </w:rPr>
        <w:t>found to have</w:t>
      </w:r>
      <w:r>
        <w:rPr>
          <w:rFonts w:cs="Arial"/>
        </w:rPr>
        <w:t xml:space="preserve"> a longer effective distance of 120 µm (</w:t>
      </w:r>
      <w:r>
        <w:rPr>
          <w:rFonts w:cs="Arial"/>
          <w:b/>
          <w:bCs/>
        </w:rPr>
        <w:t>Fig. 2i</w:t>
      </w:r>
      <w:r>
        <w:rPr>
          <w:rFonts w:cs="Arial"/>
        </w:rPr>
        <w:t xml:space="preserve"> bottom), and the </w:t>
      </w:r>
      <w:commentRangeStart w:id="169"/>
      <w:r>
        <w:rPr>
          <w:rFonts w:cs="Arial"/>
        </w:rPr>
        <w:t>strongest</w:t>
      </w:r>
      <w:r w:rsidR="007A681C">
        <w:rPr>
          <w:rFonts w:cs="Arial"/>
        </w:rPr>
        <w:t xml:space="preserve"> </w:t>
      </w:r>
      <w:commentRangeEnd w:id="169"/>
      <w:r w:rsidR="00E65A25">
        <w:rPr>
          <w:rStyle w:val="CommentReference"/>
        </w:rPr>
        <w:commentReference w:id="169"/>
      </w:r>
      <w:proofErr w:type="spellStart"/>
      <w:r w:rsidR="007A681C">
        <w:rPr>
          <w:rFonts w:cs="Arial"/>
        </w:rPr>
        <w:t>Dpp</w:t>
      </w:r>
      <w:proofErr w:type="spellEnd"/>
      <w:r>
        <w:rPr>
          <w:rFonts w:cs="Arial"/>
        </w:rPr>
        <w:t xml:space="preserve"> communications </w:t>
      </w:r>
      <w:del w:id="170" w:author="Emmanuel Dollinger" w:date="2019-06-18T13:12:00Z">
        <w:r w:rsidR="009F71E2" w:rsidDel="00E65A25">
          <w:rPr>
            <w:rFonts w:cs="Arial"/>
          </w:rPr>
          <w:delText xml:space="preserve">was observed to </w:delText>
        </w:r>
        <w:r w:rsidDel="00E65A25">
          <w:rPr>
            <w:rFonts w:cs="Arial"/>
          </w:rPr>
          <w:delText>occur</w:delText>
        </w:r>
      </w:del>
      <w:ins w:id="171" w:author="Emmanuel Dollinger" w:date="2019-06-18T13:12:00Z">
        <w:r w:rsidR="00E65A25">
          <w:rPr>
            <w:rFonts w:cs="Arial"/>
          </w:rPr>
          <w:t>occurred</w:t>
        </w:r>
      </w:ins>
      <w:r>
        <w:rPr>
          <w:rFonts w:cs="Arial"/>
        </w:rPr>
        <w:t xml:space="preserve"> at the lateral where </w:t>
      </w:r>
      <w:commentRangeStart w:id="172"/>
      <w:proofErr w:type="spellStart"/>
      <w:r>
        <w:rPr>
          <w:rFonts w:cs="Arial"/>
        </w:rPr>
        <w:t>Sog</w:t>
      </w:r>
      <w:proofErr w:type="spellEnd"/>
      <w:r>
        <w:rPr>
          <w:rFonts w:cs="Arial"/>
        </w:rPr>
        <w:t xml:space="preserve"> was predicted to be abundant </w:t>
      </w:r>
      <w:commentRangeEnd w:id="172"/>
      <w:r w:rsidR="00E65A25">
        <w:rPr>
          <w:rStyle w:val="CommentReference"/>
        </w:rPr>
        <w:commentReference w:id="172"/>
      </w:r>
      <w:r>
        <w:rPr>
          <w:rFonts w:cs="Arial"/>
        </w:rPr>
        <w:t>(</w:t>
      </w:r>
      <w:r>
        <w:rPr>
          <w:rFonts w:cs="Arial"/>
          <w:b/>
          <w:bCs/>
        </w:rPr>
        <w:t xml:space="preserve">Fig. </w:t>
      </w:r>
      <w:r w:rsidR="009E2E30">
        <w:rPr>
          <w:rFonts w:cs="Arial"/>
          <w:b/>
          <w:bCs/>
        </w:rPr>
        <w:t>2h</w:t>
      </w:r>
      <w:r>
        <w:rPr>
          <w:rFonts w:cs="Arial"/>
        </w:rPr>
        <w:t>)</w:t>
      </w:r>
      <w:r w:rsidR="00830EB7">
        <w:rPr>
          <w:rFonts w:cs="Arial"/>
        </w:rPr>
        <w:t>,</w:t>
      </w:r>
      <w:r w:rsidR="00410096">
        <w:rPr>
          <w:rFonts w:cs="Arial"/>
        </w:rPr>
        <w:t xml:space="preserve"> </w:t>
      </w:r>
      <w:r w:rsidR="00830EB7">
        <w:rPr>
          <w:rFonts w:cs="Arial"/>
        </w:rPr>
        <w:t>supporting</w:t>
      </w:r>
      <w:r w:rsidR="00176230">
        <w:rPr>
          <w:rFonts w:cs="Arial"/>
        </w:rPr>
        <w:t xml:space="preserve"> </w:t>
      </w:r>
      <w:r w:rsidR="009F71E2">
        <w:rPr>
          <w:rFonts w:cs="Arial"/>
        </w:rPr>
        <w:t xml:space="preserve">a </w:t>
      </w:r>
      <w:r w:rsidR="00176230">
        <w:rPr>
          <w:rFonts w:cs="Arial"/>
        </w:rPr>
        <w:t>pr</w:t>
      </w:r>
      <w:r w:rsidR="00830EB7">
        <w:rPr>
          <w:rFonts w:cs="Arial"/>
        </w:rPr>
        <w:t>ior</w:t>
      </w:r>
      <w:r w:rsidR="00176230">
        <w:rPr>
          <w:rFonts w:cs="Arial"/>
        </w:rPr>
        <w:t xml:space="preserve"> result that </w:t>
      </w:r>
      <w:proofErr w:type="spellStart"/>
      <w:r w:rsidR="00176230">
        <w:rPr>
          <w:rFonts w:cs="Arial"/>
        </w:rPr>
        <w:t>Dpp</w:t>
      </w:r>
      <w:proofErr w:type="spellEnd"/>
      <w:r w:rsidR="00176230">
        <w:rPr>
          <w:rFonts w:cs="Arial"/>
        </w:rPr>
        <w:t xml:space="preserve"> signaling undergoes long-range transport facilitated by </w:t>
      </w:r>
      <w:proofErr w:type="spellStart"/>
      <w:r w:rsidR="00176230">
        <w:rPr>
          <w:rFonts w:cs="Arial"/>
        </w:rPr>
        <w:t>Sog</w:t>
      </w:r>
      <w:proofErr w:type="spellEnd"/>
      <w:r w:rsidR="00176230">
        <w:rPr>
          <w:rFonts w:cs="Arial"/>
        </w:rPr>
        <w:t xml:space="preserve"> during dorsal-ventral </w:t>
      </w:r>
      <w:r w:rsidR="00176230">
        <w:rPr>
          <w:rFonts w:cs="Arial"/>
        </w:rPr>
        <w:lastRenderedPageBreak/>
        <w:t>patterning</w:t>
      </w:r>
      <w:r w:rsidR="00AF4715" w:rsidRPr="22E4DEF7">
        <w:fldChar w:fldCharType="begin"/>
      </w:r>
      <w:r w:rsidR="00A52ABD">
        <w:instrText xml:space="preserve"> ADDIN EN.CITE &lt;EndNote&gt;&lt;Cite&gt;&lt;Author&gt;Wang&lt;/Author&gt;&lt;Year&gt;2005&lt;/Year&gt;&lt;RecNum&gt;16&lt;/RecNum&gt;&lt;DisplayText&gt;&lt;style face="superscript"&gt;19&lt;/style&gt;&lt;/DisplayText&gt;&lt;record&gt;&lt;rec-number&gt;16&lt;/rec-number&gt;&lt;foreign-keys&gt;&lt;key app="EN" db-id="tv0pewzt5z5fwbeeaza5ar9gf5ptps0svw9r" timestamp="1557521834"&gt;16&lt;/key&gt;&lt;/foreign-keys&gt;&lt;ref-type name="Journal Article"&gt;17&lt;/ref-type&gt;&lt;contributors&gt;&lt;authors&gt;&lt;author&gt;Wang, Y. C.&lt;/author&gt;&lt;author&gt;Ferguson, E. L.&lt;/author&gt;&lt;/authors&gt;&lt;/contributors&gt;&lt;auth-address&gt;Department of Organismal Biology and Anatomy, University of Chicago, Chicago, Illinois 60637, USA.&lt;/auth-address&gt;&lt;titles&gt;&lt;title&gt;Spatial bistability of Dpp-receptor interactions during Drosophila dorsal-ventral patterning&lt;/title&gt;&lt;secondary-title&gt;Nature&lt;/secondary-title&gt;&lt;/titles&gt;&lt;periodical&gt;&lt;full-title&gt;Nature&lt;/full-title&gt;&lt;/periodical&gt;&lt;pages&gt;229-34&lt;/pages&gt;&lt;volume&gt;434&lt;/volume&gt;&lt;number&gt;7030&lt;/number&gt;&lt;edition&gt;2005/03/11&lt;/edition&gt;&lt;keywords&gt;&lt;keyword&gt;Animals&lt;/keyword&gt;&lt;keyword&gt;Body Patterning/*physiology&lt;/keyword&gt;&lt;keyword&gt;Dimerization&lt;/keyword&gt;&lt;keyword&gt;Drosophila Proteins/*metabolism&lt;/keyword&gt;&lt;keyword&gt;Drosophila melanogaster/cytology/*embryology/*metabolism&lt;/keyword&gt;&lt;keyword&gt;Immunohistochemistry&lt;/keyword&gt;&lt;keyword&gt;Ligands&lt;/keyword&gt;&lt;keyword&gt;Protein Transport&lt;/keyword&gt;&lt;keyword&gt;Signal Transduction&lt;/keyword&gt;&lt;keyword&gt;Tolloid-Like Metalloproteinases&lt;/keyword&gt;&lt;keyword&gt;Transforming Growth Factor beta/metabolism&lt;/keyword&gt;&lt;/keywords&gt;&lt;dates&gt;&lt;year&gt;2005&lt;/year&gt;&lt;pub-dates&gt;&lt;date&gt;Mar 10&lt;/date&gt;&lt;/pub-dates&gt;&lt;/dates&gt;&lt;isbn&gt;1476-4687 (Electronic)&amp;#xD;0028-0836 (Linking)&lt;/isbn&gt;&lt;accession-num&gt;15759004&lt;/accession-num&gt;&lt;urls&gt;&lt;related-urls&gt;&lt;url&gt;https://www.ncbi.nlm.nih.gov/pubmed/15759004&lt;/url&gt;&lt;/related-urls&gt;&lt;/urls&gt;&lt;electronic-resource-num&gt;10.1038/nature03318&lt;/electronic-resource-num&gt;&lt;/record&gt;&lt;/Cite&gt;&lt;/EndNote&gt;</w:instrText>
      </w:r>
      <w:r w:rsidR="00AF4715" w:rsidRPr="22E4DEF7">
        <w:rPr>
          <w:rFonts w:cs="Arial"/>
        </w:rPr>
        <w:fldChar w:fldCharType="separate"/>
      </w:r>
      <w:r w:rsidR="00A52ABD" w:rsidRPr="00A52ABD">
        <w:rPr>
          <w:noProof/>
          <w:vertAlign w:val="superscript"/>
        </w:rPr>
        <w:t>19</w:t>
      </w:r>
      <w:r w:rsidR="00AF4715" w:rsidRPr="22E4DEF7">
        <w:fldChar w:fldCharType="end"/>
      </w:r>
      <w:r w:rsidR="00356810">
        <w:rPr>
          <w:rFonts w:cs="Arial"/>
        </w:rPr>
        <w:t xml:space="preserve">. </w:t>
      </w:r>
      <w:r w:rsidR="007B75CC">
        <w:rPr>
          <w:rFonts w:cs="Arial"/>
        </w:rPr>
        <w:t xml:space="preserve">Interestingly, </w:t>
      </w:r>
      <w:r w:rsidR="000D704A">
        <w:rPr>
          <w:rFonts w:cs="Arial"/>
        </w:rPr>
        <w:t xml:space="preserve">the strong </w:t>
      </w:r>
      <w:proofErr w:type="spellStart"/>
      <w:r w:rsidR="003711F5">
        <w:rPr>
          <w:rFonts w:cs="Arial"/>
        </w:rPr>
        <w:t>Wg</w:t>
      </w:r>
      <w:proofErr w:type="spellEnd"/>
      <w:r w:rsidR="003711F5">
        <w:rPr>
          <w:rFonts w:cs="Arial"/>
        </w:rPr>
        <w:t xml:space="preserve"> </w:t>
      </w:r>
      <w:r w:rsidR="000D704A">
        <w:rPr>
          <w:rFonts w:cs="Arial"/>
        </w:rPr>
        <w:t>source</w:t>
      </w:r>
      <w:r w:rsidR="00B1676F">
        <w:rPr>
          <w:rFonts w:cs="Arial"/>
        </w:rPr>
        <w:t xml:space="preserve"> located near the ventral side</w:t>
      </w:r>
      <w:r w:rsidR="000D704A">
        <w:rPr>
          <w:rFonts w:cs="Arial"/>
        </w:rPr>
        <w:t xml:space="preserve"> </w:t>
      </w:r>
      <w:r w:rsidR="00D01F1C">
        <w:rPr>
          <w:rFonts w:cs="Arial"/>
        </w:rPr>
        <w:t xml:space="preserve">was </w:t>
      </w:r>
      <w:r w:rsidR="000D704A">
        <w:rPr>
          <w:rFonts w:cs="Arial"/>
        </w:rPr>
        <w:t xml:space="preserve">also identified as a strong target of </w:t>
      </w:r>
      <w:proofErr w:type="spellStart"/>
      <w:r w:rsidR="000D704A">
        <w:rPr>
          <w:rFonts w:cs="Arial"/>
        </w:rPr>
        <w:t>Dpp</w:t>
      </w:r>
      <w:proofErr w:type="spellEnd"/>
      <w:r w:rsidR="008802B6">
        <w:rPr>
          <w:rFonts w:cs="Arial"/>
        </w:rPr>
        <w:t xml:space="preserve">, </w:t>
      </w:r>
      <w:r w:rsidR="000D704A">
        <w:rPr>
          <w:rFonts w:cs="Arial"/>
        </w:rPr>
        <w:t>receiving signals f</w:t>
      </w:r>
      <w:r w:rsidR="00B1676F">
        <w:rPr>
          <w:rFonts w:cs="Arial"/>
        </w:rPr>
        <w:t>rom</w:t>
      </w:r>
      <w:r w:rsidR="000D704A">
        <w:rPr>
          <w:rFonts w:cs="Arial"/>
        </w:rPr>
        <w:t xml:space="preserve"> </w:t>
      </w:r>
      <w:r w:rsidR="00B214A1">
        <w:rPr>
          <w:rFonts w:cs="Arial"/>
        </w:rPr>
        <w:t xml:space="preserve">the </w:t>
      </w:r>
      <w:r w:rsidR="000D704A">
        <w:rPr>
          <w:rFonts w:cs="Arial"/>
        </w:rPr>
        <w:t>dorsal</w:t>
      </w:r>
      <w:r w:rsidR="00B214A1">
        <w:rPr>
          <w:rFonts w:cs="Arial"/>
        </w:rPr>
        <w:t xml:space="preserve"> </w:t>
      </w:r>
      <w:ins w:id="173" w:author="Emmanuel Dollinger" w:date="2019-06-18T13:13:00Z">
        <w:r w:rsidR="00E65A25">
          <w:rPr>
            <w:rFonts w:cs="Arial"/>
          </w:rPr>
          <w:t xml:space="preserve">side </w:t>
        </w:r>
      </w:ins>
      <w:r w:rsidR="00B214A1">
        <w:rPr>
          <w:rFonts w:cs="Arial"/>
        </w:rPr>
        <w:t>(</w:t>
      </w:r>
      <w:r w:rsidR="00B214A1" w:rsidRPr="00D90AEE">
        <w:rPr>
          <w:rFonts w:cs="Arial"/>
          <w:b/>
          <w:bCs/>
        </w:rPr>
        <w:t xml:space="preserve">Fig. </w:t>
      </w:r>
      <w:r w:rsidR="009E2E30" w:rsidRPr="00D90AEE">
        <w:rPr>
          <w:rFonts w:cs="Arial"/>
          <w:b/>
          <w:bCs/>
        </w:rPr>
        <w:t>2</w:t>
      </w:r>
      <w:r w:rsidR="009E2E30">
        <w:rPr>
          <w:rFonts w:cs="Arial"/>
          <w:b/>
          <w:bCs/>
        </w:rPr>
        <w:t>h</w:t>
      </w:r>
      <w:r w:rsidR="00B214A1">
        <w:rPr>
          <w:rFonts w:cs="Arial"/>
        </w:rPr>
        <w:t>)</w:t>
      </w:r>
      <w:r w:rsidR="000D704A">
        <w:rPr>
          <w:rFonts w:cs="Arial"/>
        </w:rPr>
        <w:t xml:space="preserve">. </w:t>
      </w:r>
      <w:r w:rsidR="002E3C12">
        <w:rPr>
          <w:rFonts w:cs="Arial"/>
        </w:rPr>
        <w:t xml:space="preserve">Both </w:t>
      </w:r>
      <w:proofErr w:type="spellStart"/>
      <w:r w:rsidR="002E3C12">
        <w:rPr>
          <w:rFonts w:cs="Arial"/>
        </w:rPr>
        <w:t>Wg</w:t>
      </w:r>
      <w:proofErr w:type="spellEnd"/>
      <w:r w:rsidR="002E3C12">
        <w:rPr>
          <w:rFonts w:cs="Arial"/>
        </w:rPr>
        <w:t xml:space="preserve"> and </w:t>
      </w:r>
      <w:proofErr w:type="spellStart"/>
      <w:r w:rsidR="002E3C12">
        <w:rPr>
          <w:rFonts w:cs="Arial"/>
        </w:rPr>
        <w:t>Dpp</w:t>
      </w:r>
      <w:proofErr w:type="spellEnd"/>
      <w:r w:rsidR="002E3C12">
        <w:rPr>
          <w:rFonts w:cs="Arial"/>
        </w:rPr>
        <w:t xml:space="preserve"> cell-cell communications inferred by </w:t>
      </w:r>
      <w:proofErr w:type="spellStart"/>
      <w:r w:rsidR="002E3C12">
        <w:rPr>
          <w:rFonts w:cs="Arial"/>
        </w:rPr>
        <w:t>SpaOTsc</w:t>
      </w:r>
      <w:proofErr w:type="spellEnd"/>
      <w:r w:rsidR="002E3C12">
        <w:rPr>
          <w:rFonts w:cs="Arial"/>
        </w:rPr>
        <w:t xml:space="preserve"> were compared with </w:t>
      </w:r>
      <w:del w:id="174" w:author="Emmanuel Dollinger" w:date="2019-06-18T13:13:00Z">
        <w:r w:rsidR="002E3C12" w:rsidDel="00E65A25">
          <w:rPr>
            <w:rFonts w:cs="Arial"/>
          </w:rPr>
          <w:delText>one other</w:delText>
        </w:r>
      </w:del>
      <w:ins w:id="175" w:author="Emmanuel Dollinger" w:date="2019-06-18T13:13:00Z">
        <w:r w:rsidR="00E65A25">
          <w:rPr>
            <w:rFonts w:cs="Arial"/>
          </w:rPr>
          <w:t>another</w:t>
        </w:r>
      </w:ins>
      <w:r w:rsidR="002E3C12">
        <w:rPr>
          <w:rFonts w:cs="Arial"/>
        </w:rPr>
        <w:t xml:space="preserve"> inference method</w:t>
      </w:r>
      <w:r w:rsidR="0060064A">
        <w:rPr>
          <w:rFonts w:cs="Arial"/>
        </w:rPr>
        <w:fldChar w:fldCharType="begin"/>
      </w:r>
      <w:r w:rsidR="0060064A">
        <w:rPr>
          <w:rFonts w:cs="Arial"/>
        </w:rPr>
        <w:instrText xml:space="preserve"> ADDIN EN.CITE &lt;EndNote&gt;&lt;Cite&gt;&lt;Author&gt;Wang&lt;/Author&gt;&lt;Year&gt;2019&lt;/Year&gt;&lt;RecNum&gt;25&lt;/RecNum&gt;&lt;DisplayText&gt;&lt;style face="superscript"&gt;20&lt;/style&gt;&lt;/DisplayText&gt;&lt;record&gt;&lt;rec-number&gt;25&lt;/rec-number&gt;&lt;foreign-keys&gt;&lt;key app="EN" db-id="tv0pewzt5z5fwbeeaza5ar9gf5ptps0svw9r" timestamp="1559344350"&gt;25&lt;/key&gt;&lt;/foreign-keys&gt;&lt;ref-type name="Journal Article"&gt;17&lt;/ref-type&gt;&lt;contributors&gt;&lt;authors&gt;&lt;author&gt;Wang, Shuxiong&lt;/author&gt;&lt;author&gt;Karikomi, Matthew&lt;/author&gt;&lt;author&gt;MacLean, Adam L&lt;/author&gt;&lt;author&gt;Nie, Qing&lt;/author&gt;&lt;/authors&gt;&lt;/contributors&gt;&lt;titles&gt;&lt;title&gt;Cell lineage and communication network inference via optimization for single-cell transcriptomics&lt;/title&gt;&lt;secondary-title&gt;Nucleic Acids Research&lt;/secondary-title&gt;&lt;/titles&gt;&lt;periodical&gt;&lt;full-title&gt;Nucleic Acids Research&lt;/full-title&gt;&lt;/periodical&gt;&lt;dates&gt;&lt;year&gt;2019&lt;/year&gt;&lt;/dates&gt;&lt;isbn&gt;0305-1048&lt;/isbn&gt;&lt;urls&gt;&lt;related-urls&gt;&lt;url&gt;https://doi.org/10.1093/nar/gkz204&lt;/url&gt;&lt;/related-urls&gt;&lt;/urls&gt;&lt;electronic-resource-num&gt;10.1093/nar/gkz204&lt;/electronic-resource-num&gt;&lt;access-date&gt;5/31/2019&lt;/access-date&gt;&lt;/record&gt;&lt;/Cite&gt;&lt;/EndNote&gt;</w:instrText>
      </w:r>
      <w:r w:rsidR="0060064A">
        <w:rPr>
          <w:rFonts w:cs="Arial"/>
        </w:rPr>
        <w:fldChar w:fldCharType="separate"/>
      </w:r>
      <w:r w:rsidR="0060064A" w:rsidRPr="0060064A">
        <w:rPr>
          <w:rFonts w:cs="Arial"/>
          <w:noProof/>
          <w:vertAlign w:val="superscript"/>
        </w:rPr>
        <w:t>20</w:t>
      </w:r>
      <w:r w:rsidR="0060064A">
        <w:rPr>
          <w:rFonts w:cs="Arial"/>
        </w:rPr>
        <w:fldChar w:fldCharType="end"/>
      </w:r>
      <w:r w:rsidR="002E3C12">
        <w:rPr>
          <w:rFonts w:cs="Arial"/>
        </w:rPr>
        <w:t xml:space="preserve"> without using spatial information </w:t>
      </w:r>
      <w:r w:rsidR="00324318">
        <w:rPr>
          <w:rFonts w:cs="Arial"/>
        </w:rPr>
        <w:t>(</w:t>
      </w:r>
      <w:r w:rsidR="00324318" w:rsidRPr="00324318">
        <w:rPr>
          <w:rFonts w:cs="Arial"/>
          <w:b/>
        </w:rPr>
        <w:t xml:space="preserve">Supplementary Fig. </w:t>
      </w:r>
      <w:r w:rsidR="00CB49F2">
        <w:rPr>
          <w:rFonts w:cs="Arial"/>
          <w:b/>
        </w:rPr>
        <w:t>1</w:t>
      </w:r>
      <w:r w:rsidR="0019722D">
        <w:rPr>
          <w:rFonts w:cs="Arial"/>
          <w:b/>
        </w:rPr>
        <w:t>1-13</w:t>
      </w:r>
      <w:r w:rsidR="00324318">
        <w:rPr>
          <w:rFonts w:cs="Arial"/>
        </w:rPr>
        <w:t>)</w:t>
      </w:r>
      <w:r w:rsidR="00BC3E77">
        <w:rPr>
          <w:rFonts w:cs="Arial"/>
        </w:rPr>
        <w:t xml:space="preserve">, </w:t>
      </w:r>
      <w:commentRangeStart w:id="176"/>
      <w:r w:rsidR="00BC3E77">
        <w:rPr>
          <w:rFonts w:cs="Arial"/>
        </w:rPr>
        <w:t xml:space="preserve">showing biological connections more consistent with </w:t>
      </w:r>
      <w:ins w:id="177" w:author="Emmanuel Dollinger" w:date="2019-06-18T13:13:00Z">
        <w:r w:rsidR="00E65A25">
          <w:rPr>
            <w:rFonts w:cs="Arial"/>
          </w:rPr>
          <w:t xml:space="preserve">the </w:t>
        </w:r>
      </w:ins>
      <w:r w:rsidR="00BC3E77">
        <w:rPr>
          <w:rFonts w:cs="Arial"/>
        </w:rPr>
        <w:t>literature</w:t>
      </w:r>
      <w:del w:id="178" w:author="Emmanuel Dollinger" w:date="2019-06-18T13:13:00Z">
        <w:r w:rsidR="00BC3E77" w:rsidDel="00E65A25">
          <w:rPr>
            <w:rFonts w:cs="Arial"/>
          </w:rPr>
          <w:delText>s</w:delText>
        </w:r>
      </w:del>
      <w:commentRangeEnd w:id="176"/>
      <w:r w:rsidR="00E65A25">
        <w:rPr>
          <w:rStyle w:val="CommentReference"/>
        </w:rPr>
        <w:commentReference w:id="176"/>
      </w:r>
      <w:r w:rsidR="00324318">
        <w:rPr>
          <w:rFonts w:cs="Arial"/>
        </w:rPr>
        <w:t xml:space="preserve">. </w:t>
      </w:r>
      <w:r w:rsidR="00D074AE">
        <w:rPr>
          <w:rFonts w:cs="Arial"/>
        </w:rPr>
        <w:t>Finally, w</w:t>
      </w:r>
      <w:r w:rsidR="00EB565A" w:rsidRPr="00EB565A">
        <w:rPr>
          <w:rFonts w:cs="Arial"/>
        </w:rPr>
        <w:t xml:space="preserve">e inferred </w:t>
      </w:r>
      <w:r w:rsidR="0046101B">
        <w:rPr>
          <w:rFonts w:cs="Arial"/>
        </w:rPr>
        <w:t xml:space="preserve">a spatial map </w:t>
      </w:r>
      <w:del w:id="179" w:author="Emmanuel Dollinger" w:date="2019-06-18T13:16:00Z">
        <w:r w:rsidR="00A52ABD" w:rsidDel="00E65A25">
          <w:rPr>
            <w:rFonts w:cs="Arial"/>
          </w:rPr>
          <w:delText>of intercellular</w:delText>
        </w:r>
        <w:r w:rsidR="0046101B" w:rsidDel="00E65A25">
          <w:rPr>
            <w:rFonts w:cs="Arial"/>
          </w:rPr>
          <w:delText xml:space="preserve"> gene-gene </w:delText>
        </w:r>
        <w:r w:rsidR="00A52ABD" w:rsidDel="00E65A25">
          <w:rPr>
            <w:rFonts w:cs="Arial"/>
          </w:rPr>
          <w:delText xml:space="preserve">regulatory </w:delText>
        </w:r>
        <w:r w:rsidR="0046101B" w:rsidDel="00E65A25">
          <w:rPr>
            <w:rFonts w:cs="Arial"/>
          </w:rPr>
          <w:delText xml:space="preserve">information flow </w:delText>
        </w:r>
      </w:del>
      <w:r w:rsidR="00D90A7C">
        <w:rPr>
          <w:rFonts w:cs="Arial"/>
        </w:rPr>
        <w:t>for</w:t>
      </w:r>
      <w:r w:rsidR="00D90A7C" w:rsidRPr="00EB565A">
        <w:rPr>
          <w:rFonts w:cs="Arial"/>
        </w:rPr>
        <w:t xml:space="preserve"> </w:t>
      </w:r>
      <w:r w:rsidR="00EB565A" w:rsidRPr="00EB565A">
        <w:rPr>
          <w:rFonts w:cs="Arial"/>
        </w:rPr>
        <w:t xml:space="preserve">a set of highly variable genes under different spatial </w:t>
      </w:r>
      <w:r w:rsidR="0070222B">
        <w:rPr>
          <w:rFonts w:cs="Arial"/>
        </w:rPr>
        <w:t>ranges</w:t>
      </w:r>
      <w:r w:rsidR="0070222B" w:rsidRPr="00EB565A">
        <w:rPr>
          <w:rFonts w:cs="Arial"/>
        </w:rPr>
        <w:t xml:space="preserve"> </w:t>
      </w:r>
      <w:r w:rsidR="006C6F18">
        <w:rPr>
          <w:rFonts w:cs="Arial"/>
        </w:rPr>
        <w:t xml:space="preserve">to predict which gene in one cell may affect another gene in a different cell located </w:t>
      </w:r>
      <w:r w:rsidR="008567E9">
        <w:rPr>
          <w:rFonts w:cs="Arial"/>
        </w:rPr>
        <w:t>with</w:t>
      </w:r>
      <w:r w:rsidR="006C6F18">
        <w:rPr>
          <w:rFonts w:cs="Arial"/>
        </w:rPr>
        <w:t xml:space="preserve">in </w:t>
      </w:r>
      <w:r w:rsidR="008567E9">
        <w:rPr>
          <w:rFonts w:cs="Arial"/>
        </w:rPr>
        <w:t>an estimated maximal</w:t>
      </w:r>
      <w:r w:rsidR="006C6F18">
        <w:rPr>
          <w:rFonts w:cs="Arial"/>
        </w:rPr>
        <w:t xml:space="preserve"> distance</w:t>
      </w:r>
      <w:r w:rsidR="00EB565A" w:rsidRPr="00EB565A">
        <w:rPr>
          <w:rFonts w:cs="Arial"/>
        </w:rPr>
        <w:t xml:space="preserve"> (</w:t>
      </w:r>
      <w:r w:rsidR="00EB565A" w:rsidRPr="22E4DEF7">
        <w:rPr>
          <w:rFonts w:cs="Arial"/>
          <w:b/>
          <w:bCs/>
        </w:rPr>
        <w:t>Fig. 2</w:t>
      </w:r>
      <w:r w:rsidR="001A516A">
        <w:rPr>
          <w:rFonts w:cs="Arial"/>
          <w:b/>
          <w:bCs/>
        </w:rPr>
        <w:t>j</w:t>
      </w:r>
      <w:r w:rsidR="00EB565A" w:rsidRPr="00EB565A">
        <w:rPr>
          <w:rFonts w:cs="Arial"/>
        </w:rPr>
        <w:t>).</w:t>
      </w:r>
    </w:p>
    <w:p w14:paraId="488F85A9" w14:textId="35D8B8E1" w:rsidR="00F6701D" w:rsidRDefault="002806F6" w:rsidP="002951EC">
      <w:pPr>
        <w:spacing w:line="480" w:lineRule="auto"/>
        <w:rPr>
          <w:rFonts w:cs="Arial"/>
        </w:rPr>
      </w:pPr>
      <w:del w:id="180" w:author="Emmanuel Dollinger" w:date="2019-06-18T13:16:00Z">
        <w:r w:rsidDel="00E65A25">
          <w:rPr>
            <w:rFonts w:cs="Arial"/>
          </w:rPr>
          <w:delText>Together</w:delText>
        </w:r>
      </w:del>
      <w:r>
        <w:rPr>
          <w:rFonts w:cs="Arial"/>
        </w:rPr>
        <w:t>,</w:t>
      </w:r>
      <w:del w:id="181" w:author="Emmanuel Dollinger" w:date="2019-06-18T13:16:00Z">
        <w:r w:rsidDel="00E65A25">
          <w:rPr>
            <w:rFonts w:cs="Arial"/>
          </w:rPr>
          <w:delText xml:space="preserve"> we</w:delText>
        </w:r>
      </w:del>
      <w:ins w:id="182" w:author="Emmanuel Dollinger" w:date="2019-06-18T13:16:00Z">
        <w:r w:rsidR="00E65A25">
          <w:rPr>
            <w:rFonts w:cs="Arial"/>
          </w:rPr>
          <w:t>We</w:t>
        </w:r>
      </w:ins>
      <w:r>
        <w:rPr>
          <w:rFonts w:cs="Arial"/>
        </w:rPr>
        <w:t xml:space="preserve"> have shown the capabilit</w:t>
      </w:r>
      <w:r w:rsidR="007A5BD1">
        <w:rPr>
          <w:rFonts w:cs="Arial"/>
        </w:rPr>
        <w:t>i</w:t>
      </w:r>
      <w:r>
        <w:rPr>
          <w:rFonts w:cs="Arial"/>
        </w:rPr>
        <w:t xml:space="preserve">es of </w:t>
      </w:r>
      <w:proofErr w:type="spellStart"/>
      <w:r>
        <w:rPr>
          <w:rFonts w:cs="Arial"/>
        </w:rPr>
        <w:t>SpaOTsc</w:t>
      </w:r>
      <w:proofErr w:type="spellEnd"/>
      <w:r>
        <w:rPr>
          <w:rFonts w:cs="Arial"/>
        </w:rPr>
        <w:t xml:space="preserve"> to</w:t>
      </w:r>
      <w:r w:rsidR="008017A7" w:rsidRPr="008017A7">
        <w:rPr>
          <w:rFonts w:cs="Arial"/>
        </w:rPr>
        <w:t xml:space="preserve"> (1) map</w:t>
      </w:r>
      <w:r w:rsidR="007571A9">
        <w:rPr>
          <w:rFonts w:cs="Arial"/>
        </w:rPr>
        <w:t xml:space="preserve"> between</w:t>
      </w:r>
      <w:r w:rsidR="008017A7" w:rsidRPr="008017A7">
        <w:rPr>
          <w:rFonts w:cs="Arial"/>
        </w:rPr>
        <w:t xml:space="preserve"> </w:t>
      </w:r>
      <w:proofErr w:type="spellStart"/>
      <w:r w:rsidR="008017A7" w:rsidRPr="008017A7">
        <w:rPr>
          <w:rFonts w:cs="Arial"/>
        </w:rPr>
        <w:t>scRNA</w:t>
      </w:r>
      <w:proofErr w:type="spellEnd"/>
      <w:r w:rsidR="008017A7" w:rsidRPr="008017A7">
        <w:rPr>
          <w:rFonts w:cs="Arial"/>
        </w:rPr>
        <w:t xml:space="preserve">-seq data </w:t>
      </w:r>
      <w:r w:rsidR="007571A9">
        <w:rPr>
          <w:rFonts w:cs="Arial"/>
        </w:rPr>
        <w:t>and</w:t>
      </w:r>
      <w:r w:rsidR="008017A7" w:rsidRPr="008017A7">
        <w:rPr>
          <w:rFonts w:cs="Arial"/>
        </w:rPr>
        <w:t xml:space="preserve"> spa</w:t>
      </w:r>
      <w:r w:rsidR="007571A9">
        <w:rPr>
          <w:rFonts w:cs="Arial"/>
        </w:rPr>
        <w:t>tial data</w:t>
      </w:r>
      <w:r w:rsidR="008017A7" w:rsidRPr="008017A7">
        <w:rPr>
          <w:rFonts w:cs="Arial"/>
        </w:rPr>
        <w:t>, (2) infer spatial distances between single cells,</w:t>
      </w:r>
      <w:r w:rsidR="00665F30">
        <w:rPr>
          <w:rFonts w:cs="Arial"/>
        </w:rPr>
        <w:t xml:space="preserve"> </w:t>
      </w:r>
      <w:r w:rsidR="008017A7" w:rsidRPr="008017A7">
        <w:rPr>
          <w:rFonts w:cs="Arial"/>
        </w:rPr>
        <w:t>(3) quantitatively compare spatial gene expression patterns</w:t>
      </w:r>
      <w:r w:rsidR="00665F30">
        <w:rPr>
          <w:rFonts w:cs="Arial"/>
        </w:rPr>
        <w:t xml:space="preserve">, and (4) </w:t>
      </w:r>
      <w:r w:rsidR="00807D50">
        <w:rPr>
          <w:rFonts w:cs="Arial"/>
        </w:rPr>
        <w:t xml:space="preserve">reconstruct cell-cell </w:t>
      </w:r>
      <w:ins w:id="183" w:author="Emmanuel Dollinger" w:date="2019-06-18T13:17:00Z">
        <w:r w:rsidR="00E65A25">
          <w:rPr>
            <w:rFonts w:cs="Arial"/>
          </w:rPr>
          <w:t xml:space="preserve">spatial </w:t>
        </w:r>
      </w:ins>
      <w:r w:rsidR="00807D50">
        <w:rPr>
          <w:rFonts w:cs="Arial"/>
        </w:rPr>
        <w:t>communications</w:t>
      </w:r>
      <w:del w:id="184" w:author="Emmanuel Dollinger" w:date="2019-06-18T13:17:00Z">
        <w:r w:rsidR="00807D50" w:rsidDel="00E65A25">
          <w:rPr>
            <w:rFonts w:cs="Arial"/>
          </w:rPr>
          <w:delText xml:space="preserve"> in space</w:delText>
        </w:r>
      </w:del>
      <w:r w:rsidR="008017A7" w:rsidRPr="008017A7">
        <w:rPr>
          <w:rFonts w:cs="Arial"/>
        </w:rPr>
        <w:t xml:space="preserve">. </w:t>
      </w:r>
      <w:del w:id="185" w:author="Emmanuel Dollinger" w:date="2019-06-18T13:17:00Z">
        <w:r w:rsidR="00113DED" w:rsidDel="00E65A25">
          <w:rPr>
            <w:rFonts w:cs="Arial"/>
          </w:rPr>
          <w:delText xml:space="preserve">Validations </w:delText>
        </w:r>
      </w:del>
      <w:ins w:id="186" w:author="Emmanuel Dollinger" w:date="2019-06-18T13:17:00Z">
        <w:r w:rsidR="00E65A25">
          <w:rPr>
            <w:rFonts w:cs="Arial"/>
          </w:rPr>
          <w:t xml:space="preserve">The capabilities of </w:t>
        </w:r>
        <w:proofErr w:type="spellStart"/>
        <w:r w:rsidR="00E65A25">
          <w:rPr>
            <w:rFonts w:cs="Arial"/>
          </w:rPr>
          <w:t>SpaOTsc</w:t>
        </w:r>
        <w:proofErr w:type="spellEnd"/>
        <w:r w:rsidR="00E65A25">
          <w:rPr>
            <w:rFonts w:cs="Arial"/>
          </w:rPr>
          <w:t xml:space="preserve"> have been validated by</w:t>
        </w:r>
        <w:r w:rsidR="00E65A25">
          <w:rPr>
            <w:rFonts w:cs="Arial"/>
          </w:rPr>
          <w:t xml:space="preserve"> </w:t>
        </w:r>
      </w:ins>
      <w:del w:id="187" w:author="Emmanuel Dollinger" w:date="2019-06-18T13:17:00Z">
        <w:r w:rsidR="00113DED" w:rsidDel="00E65A25">
          <w:rPr>
            <w:rFonts w:cs="Arial"/>
          </w:rPr>
          <w:delText xml:space="preserve">on </w:delText>
        </w:r>
      </w:del>
      <w:r w:rsidR="00113DED">
        <w:rPr>
          <w:rFonts w:cs="Arial"/>
        </w:rPr>
        <w:t xml:space="preserve">gene expression reconstruction of zebrafish embryo and drosophila embryo datasets, along with assigning spatial origins to the </w:t>
      </w:r>
      <w:proofErr w:type="spellStart"/>
      <w:r w:rsidR="00113DED">
        <w:rPr>
          <w:rFonts w:cs="Arial"/>
        </w:rPr>
        <w:t>scRNA</w:t>
      </w:r>
      <w:proofErr w:type="spellEnd"/>
      <w:r w:rsidR="00113DED">
        <w:rPr>
          <w:rFonts w:cs="Arial"/>
        </w:rPr>
        <w:t xml:space="preserve">-seq data of mouse visual cortex, have </w:t>
      </w:r>
      <w:r w:rsidR="002673E5">
        <w:rPr>
          <w:rFonts w:cs="Arial"/>
        </w:rPr>
        <w:t>demonstrated good</w:t>
      </w:r>
      <w:r w:rsidR="00113DED">
        <w:rPr>
          <w:rFonts w:cs="Arial"/>
        </w:rPr>
        <w:t xml:space="preserve"> mapping accuracy of </w:t>
      </w:r>
      <w:proofErr w:type="spellStart"/>
      <w:r w:rsidR="00113DED">
        <w:rPr>
          <w:rFonts w:cs="Arial"/>
        </w:rPr>
        <w:t>SpaOTsc</w:t>
      </w:r>
      <w:proofErr w:type="spellEnd"/>
      <w:r w:rsidR="00113DED">
        <w:rPr>
          <w:rFonts w:cs="Arial"/>
        </w:rPr>
        <w:t xml:space="preserve">. By </w:t>
      </w:r>
      <w:commentRangeStart w:id="188"/>
      <w:r w:rsidR="00113DED">
        <w:rPr>
          <w:rFonts w:cs="Arial"/>
        </w:rPr>
        <w:t xml:space="preserve">attaching </w:t>
      </w:r>
      <w:commentRangeEnd w:id="188"/>
      <w:r w:rsidR="00E65A25">
        <w:rPr>
          <w:rStyle w:val="CommentReference"/>
        </w:rPr>
        <w:commentReference w:id="188"/>
      </w:r>
      <w:r w:rsidR="00113DED">
        <w:rPr>
          <w:rFonts w:cs="Arial"/>
        </w:rPr>
        <w:t xml:space="preserve">spatial distance to </w:t>
      </w:r>
      <w:proofErr w:type="spellStart"/>
      <w:r w:rsidR="00113DED">
        <w:rPr>
          <w:rFonts w:cs="Arial"/>
        </w:rPr>
        <w:t>scRNA</w:t>
      </w:r>
      <w:proofErr w:type="spellEnd"/>
      <w:r w:rsidR="00113DED">
        <w:rPr>
          <w:rFonts w:cs="Arial"/>
        </w:rPr>
        <w:t xml:space="preserve">-seq data using </w:t>
      </w:r>
      <w:proofErr w:type="spellStart"/>
      <w:r w:rsidR="00113DED">
        <w:rPr>
          <w:rFonts w:cs="Arial"/>
        </w:rPr>
        <w:t>SpaOTsc</w:t>
      </w:r>
      <w:proofErr w:type="spellEnd"/>
      <w:r w:rsidR="00113DED">
        <w:rPr>
          <w:rFonts w:cs="Arial"/>
        </w:rPr>
        <w:t>, one can carry out spatial analysis of all genes at single-cell resolution</w:t>
      </w:r>
      <w:ins w:id="189" w:author="Emmanuel Dollinger" w:date="2019-06-18T13:21:00Z">
        <w:r w:rsidR="004F2F41">
          <w:rPr>
            <w:rFonts w:cs="Arial"/>
          </w:rPr>
          <w:t>, which</w:t>
        </w:r>
      </w:ins>
      <w:r w:rsidR="00113DED">
        <w:rPr>
          <w:rFonts w:cs="Arial"/>
        </w:rPr>
        <w:t xml:space="preserve"> </w:t>
      </w:r>
      <w:del w:id="190" w:author="Emmanuel Dollinger" w:date="2019-06-18T13:19:00Z">
        <w:r w:rsidR="00113DED" w:rsidDel="00E65A25">
          <w:rPr>
            <w:rFonts w:cs="Arial"/>
          </w:rPr>
          <w:delText xml:space="preserve">to </w:delText>
        </w:r>
      </w:del>
      <w:commentRangeStart w:id="191"/>
      <w:r w:rsidR="00113DED">
        <w:rPr>
          <w:rFonts w:cs="Arial"/>
        </w:rPr>
        <w:t>retain</w:t>
      </w:r>
      <w:ins w:id="192" w:author="Emmanuel Dollinger" w:date="2019-06-18T13:21:00Z">
        <w:r w:rsidR="004F2F41">
          <w:rPr>
            <w:rFonts w:cs="Arial"/>
          </w:rPr>
          <w:t>s</w:t>
        </w:r>
      </w:ins>
      <w:r w:rsidR="00113DED">
        <w:rPr>
          <w:rFonts w:cs="Arial"/>
        </w:rPr>
        <w:t xml:space="preserve"> </w:t>
      </w:r>
      <w:del w:id="193" w:author="Emmanuel Dollinger" w:date="2019-06-18T13:19:00Z">
        <w:r w:rsidR="00113DED" w:rsidDel="00E65A25">
          <w:rPr>
            <w:rFonts w:cs="Arial"/>
          </w:rPr>
          <w:delText>the heterogeneity among cells</w:delText>
        </w:r>
      </w:del>
      <w:ins w:id="194" w:author="Emmanuel Dollinger" w:date="2019-06-18T13:19:00Z">
        <w:r w:rsidR="00E65A25">
          <w:rPr>
            <w:rFonts w:cs="Arial"/>
          </w:rPr>
          <w:t>cell</w:t>
        </w:r>
      </w:ins>
      <w:ins w:id="195" w:author="Emmanuel Dollinger" w:date="2019-06-18T13:21:00Z">
        <w:r w:rsidR="004F2F41">
          <w:rPr>
            <w:rFonts w:cs="Arial"/>
          </w:rPr>
          <w:t>ular</w:t>
        </w:r>
      </w:ins>
      <w:ins w:id="196" w:author="Emmanuel Dollinger" w:date="2019-06-18T13:19:00Z">
        <w:r w:rsidR="00E65A25">
          <w:rPr>
            <w:rFonts w:cs="Arial"/>
          </w:rPr>
          <w:t xml:space="preserve"> hetero</w:t>
        </w:r>
      </w:ins>
      <w:ins w:id="197" w:author="Emmanuel Dollinger" w:date="2019-06-18T13:20:00Z">
        <w:r w:rsidR="00E65A25">
          <w:rPr>
            <w:rFonts w:cs="Arial"/>
          </w:rPr>
          <w:t>geneity</w:t>
        </w:r>
        <w:commentRangeEnd w:id="191"/>
        <w:r w:rsidR="00E65A25">
          <w:rPr>
            <w:rStyle w:val="CommentReference"/>
          </w:rPr>
          <w:commentReference w:id="191"/>
        </w:r>
      </w:ins>
      <w:r w:rsidR="00113DED">
        <w:rPr>
          <w:rFonts w:cs="Arial"/>
        </w:rPr>
        <w:t xml:space="preserve">.  Integrating such spatial analysis with network inference techniques enables </w:t>
      </w:r>
      <w:del w:id="198" w:author="Emmanuel Dollinger" w:date="2019-06-18T13:21:00Z">
        <w:r w:rsidR="00113DED" w:rsidDel="004F2F41">
          <w:rPr>
            <w:rFonts w:cs="Arial"/>
          </w:rPr>
          <w:delText xml:space="preserve">inference </w:delText>
        </w:r>
      </w:del>
      <w:ins w:id="199" w:author="Emmanuel Dollinger" w:date="2019-06-18T13:21:00Z">
        <w:r w:rsidR="004F2F41">
          <w:rPr>
            <w:rFonts w:cs="Arial"/>
          </w:rPr>
          <w:t>construction</w:t>
        </w:r>
        <w:r w:rsidR="004F2F41">
          <w:rPr>
            <w:rFonts w:cs="Arial"/>
          </w:rPr>
          <w:t xml:space="preserve"> </w:t>
        </w:r>
      </w:ins>
      <w:r w:rsidR="00113DED">
        <w:rPr>
          <w:rFonts w:cs="Arial"/>
        </w:rPr>
        <w:t xml:space="preserve">of spatially constrained intercellular signaling to identify pairs of signal sending/receiving cells or </w:t>
      </w:r>
      <w:r w:rsidR="008802B6">
        <w:rPr>
          <w:rFonts w:cs="Arial"/>
        </w:rPr>
        <w:t xml:space="preserve">cell </w:t>
      </w:r>
      <w:r w:rsidR="00113DED">
        <w:rPr>
          <w:rFonts w:cs="Arial"/>
        </w:rPr>
        <w:t>cluster</w:t>
      </w:r>
      <w:r w:rsidR="008802B6">
        <w:rPr>
          <w:rFonts w:cs="Arial"/>
        </w:rPr>
        <w:t>s</w:t>
      </w:r>
      <w:r w:rsidR="00113DED">
        <w:rPr>
          <w:rFonts w:cs="Arial"/>
        </w:rPr>
        <w:t xml:space="preserve">.  </w:t>
      </w:r>
      <w:commentRangeStart w:id="200"/>
      <w:proofErr w:type="spellStart"/>
      <w:r w:rsidR="00113DED">
        <w:rPr>
          <w:rFonts w:cs="Arial"/>
        </w:rPr>
        <w:t>SpaOTsc</w:t>
      </w:r>
      <w:proofErr w:type="spellEnd"/>
      <w:r w:rsidR="00113DED">
        <w:rPr>
          <w:rFonts w:cs="Arial"/>
        </w:rPr>
        <w:t xml:space="preserve"> is generally applicable to data</w:t>
      </w:r>
      <w:r w:rsidR="008802B6">
        <w:rPr>
          <w:rFonts w:cs="Arial"/>
        </w:rPr>
        <w:t>sets</w:t>
      </w:r>
      <w:r w:rsidR="00113DED">
        <w:rPr>
          <w:rFonts w:cs="Arial"/>
        </w:rPr>
        <w:t xml:space="preserve"> where reasonable similarity measurement between single cells and spatial locations are obtainable.</w:t>
      </w:r>
      <w:commentRangeEnd w:id="200"/>
      <w:r w:rsidR="004F2F41">
        <w:rPr>
          <w:rStyle w:val="CommentReference"/>
        </w:rPr>
        <w:commentReference w:id="200"/>
      </w:r>
    </w:p>
    <w:p w14:paraId="3E2CC519" w14:textId="3826A418" w:rsidR="00ED61DE" w:rsidRDefault="0034068B" w:rsidP="0034068B">
      <w:pPr>
        <w:spacing w:line="480" w:lineRule="auto"/>
        <w:ind w:firstLine="0"/>
        <w:rPr>
          <w:rFonts w:cs="Arial"/>
          <w:b/>
        </w:rPr>
      </w:pPr>
      <w:r w:rsidRPr="003A2D6D">
        <w:rPr>
          <w:rFonts w:cs="Arial"/>
          <w:b/>
        </w:rPr>
        <w:lastRenderedPageBreak/>
        <w:t>ACKONWLEDGEMENTS</w:t>
      </w:r>
    </w:p>
    <w:p w14:paraId="2B008E6F" w14:textId="3D720A01" w:rsidR="00F6701D" w:rsidRDefault="0034068B" w:rsidP="00B82DE3">
      <w:pPr>
        <w:spacing w:line="480" w:lineRule="auto"/>
        <w:ind w:firstLine="0"/>
        <w:rPr>
          <w:rFonts w:cs="Arial"/>
        </w:rPr>
      </w:pPr>
      <w:r>
        <w:rPr>
          <w:rFonts w:eastAsia="Times New Roman" w:cs="Arial"/>
          <w:shd w:val="clear" w:color="auto" w:fill="FFFFFF"/>
        </w:rPr>
        <w:t xml:space="preserve">This work was supported by a NIH grant </w:t>
      </w:r>
      <w:r>
        <w:rPr>
          <w:rFonts w:cs="ArialMT"/>
          <w:sz w:val="22"/>
          <w:szCs w:val="22"/>
          <w:lang w:bidi="en-US"/>
        </w:rPr>
        <w:t xml:space="preserve">U01AR073159, </w:t>
      </w:r>
      <w:proofErr w:type="gramStart"/>
      <w:r>
        <w:rPr>
          <w:rFonts w:eastAsia="Times New Roman" w:cs="Arial"/>
          <w:shd w:val="clear" w:color="auto" w:fill="FFFFFF"/>
        </w:rPr>
        <w:t>a</w:t>
      </w:r>
      <w:proofErr w:type="gramEnd"/>
      <w:r>
        <w:rPr>
          <w:rFonts w:eastAsia="Times New Roman" w:cs="Arial"/>
          <w:shd w:val="clear" w:color="auto" w:fill="FFFFFF"/>
        </w:rPr>
        <w:t xml:space="preserve"> NSF grant DMS1763272, and a grant from the Simons Foundation (594598, QN). </w:t>
      </w:r>
    </w:p>
    <w:p w14:paraId="495AAE4D" w14:textId="5AF6A7AC" w:rsidR="00F6701D" w:rsidRDefault="00F6701D" w:rsidP="00B82DE3">
      <w:pPr>
        <w:spacing w:line="480" w:lineRule="auto"/>
        <w:ind w:firstLine="0"/>
        <w:rPr>
          <w:rFonts w:cs="Arial"/>
        </w:rPr>
      </w:pPr>
      <w:r>
        <w:rPr>
          <w:rFonts w:cs="Arial"/>
          <w:b/>
          <w:bCs/>
        </w:rPr>
        <w:t>REFERENCES</w:t>
      </w:r>
    </w:p>
    <w:p w14:paraId="706507FC" w14:textId="77777777" w:rsidR="00EB7498" w:rsidRPr="00EB7498" w:rsidRDefault="00F6701D" w:rsidP="00EB7498">
      <w:pPr>
        <w:pStyle w:val="EndNoteBibliography"/>
        <w:ind w:left="720" w:hanging="720"/>
      </w:pPr>
      <w:r>
        <w:fldChar w:fldCharType="begin"/>
      </w:r>
      <w:r w:rsidRPr="001420E2">
        <w:instrText xml:space="preserve"> ADDIN EN.SECTION.REFLIST </w:instrText>
      </w:r>
      <w:r>
        <w:fldChar w:fldCharType="separate"/>
      </w:r>
      <w:r w:rsidR="00EB7498" w:rsidRPr="00EB7498">
        <w:t>1.</w:t>
      </w:r>
      <w:r w:rsidR="00EB7498" w:rsidRPr="00EB7498">
        <w:tab/>
        <w:t xml:space="preserve">Svensson, V., Vento-Tormo, R. &amp; Teichmann, S.A. Exponential scaling of single-cell RNA-seq in the past decade. </w:t>
      </w:r>
      <w:r w:rsidR="00EB7498" w:rsidRPr="00EB7498">
        <w:rPr>
          <w:i/>
        </w:rPr>
        <w:t>Nat Protoc</w:t>
      </w:r>
      <w:r w:rsidR="00EB7498" w:rsidRPr="00EB7498">
        <w:t xml:space="preserve"> </w:t>
      </w:r>
      <w:r w:rsidR="00EB7498" w:rsidRPr="00EB7498">
        <w:rPr>
          <w:b/>
        </w:rPr>
        <w:t>13</w:t>
      </w:r>
      <w:r w:rsidR="00EB7498" w:rsidRPr="00EB7498">
        <w:t>, 599-604 (2018).</w:t>
      </w:r>
    </w:p>
    <w:p w14:paraId="3EA6F5F8" w14:textId="77777777" w:rsidR="00EB7498" w:rsidRPr="00EB7498" w:rsidRDefault="00EB7498" w:rsidP="00EB7498">
      <w:pPr>
        <w:pStyle w:val="EndNoteBibliography"/>
        <w:ind w:left="720" w:hanging="720"/>
      </w:pPr>
      <w:r w:rsidRPr="00EB7498">
        <w:t>2.</w:t>
      </w:r>
      <w:r w:rsidRPr="00EB7498">
        <w:tab/>
        <w:t xml:space="preserve">Zhu, Q., Shah, S., Dries, R., Cai, L. &amp; Yuan, G.C. Identification of spatially associated subpopulations by combining scRNAseq and sequential fluorescence in situ hybridization data. </w:t>
      </w:r>
      <w:r w:rsidRPr="00EB7498">
        <w:rPr>
          <w:i/>
        </w:rPr>
        <w:t>Nat Biotechnol</w:t>
      </w:r>
      <w:r w:rsidRPr="00EB7498">
        <w:t xml:space="preserve"> (2018).</w:t>
      </w:r>
    </w:p>
    <w:p w14:paraId="29886232" w14:textId="77777777" w:rsidR="00EB7498" w:rsidRPr="00EB7498" w:rsidRDefault="00EB7498" w:rsidP="00EB7498">
      <w:pPr>
        <w:pStyle w:val="EndNoteBibliography"/>
        <w:ind w:left="720" w:hanging="720"/>
      </w:pPr>
      <w:r w:rsidRPr="00EB7498">
        <w:t>3.</w:t>
      </w:r>
      <w:r w:rsidRPr="00EB7498">
        <w:tab/>
        <w:t xml:space="preserve">Karaiskos, N. et al. The Drosophila embryo at single-cell transcriptome resolution. </w:t>
      </w:r>
      <w:r w:rsidRPr="00EB7498">
        <w:rPr>
          <w:i/>
        </w:rPr>
        <w:t>Science</w:t>
      </w:r>
      <w:r w:rsidRPr="00EB7498">
        <w:t xml:space="preserve"> </w:t>
      </w:r>
      <w:r w:rsidRPr="00EB7498">
        <w:rPr>
          <w:b/>
        </w:rPr>
        <w:t>358</w:t>
      </w:r>
      <w:r w:rsidRPr="00EB7498">
        <w:t>, 194-199 (2017).</w:t>
      </w:r>
    </w:p>
    <w:p w14:paraId="043F93D5" w14:textId="77777777" w:rsidR="00EB7498" w:rsidRPr="00EB7498" w:rsidRDefault="00EB7498" w:rsidP="00EB7498">
      <w:pPr>
        <w:pStyle w:val="EndNoteBibliography"/>
        <w:ind w:left="720" w:hanging="720"/>
      </w:pPr>
      <w:r w:rsidRPr="00EB7498">
        <w:t>4.</w:t>
      </w:r>
      <w:r w:rsidRPr="00EB7498">
        <w:tab/>
        <w:t xml:space="preserve">Achim, K. et al. High-throughput spatial mapping of single-cell RNA-seq data to tissue of origin. </w:t>
      </w:r>
      <w:r w:rsidRPr="00EB7498">
        <w:rPr>
          <w:i/>
        </w:rPr>
        <w:t>Nat Biotechnol</w:t>
      </w:r>
      <w:r w:rsidRPr="00EB7498">
        <w:t xml:space="preserve"> </w:t>
      </w:r>
      <w:r w:rsidRPr="00EB7498">
        <w:rPr>
          <w:b/>
        </w:rPr>
        <w:t>33</w:t>
      </w:r>
      <w:r w:rsidRPr="00EB7498">
        <w:t>, 503-509 (2015).</w:t>
      </w:r>
    </w:p>
    <w:p w14:paraId="4162B324" w14:textId="77777777" w:rsidR="00EB7498" w:rsidRPr="00EB7498" w:rsidRDefault="00EB7498" w:rsidP="00EB7498">
      <w:pPr>
        <w:pStyle w:val="EndNoteBibliography"/>
        <w:ind w:left="720" w:hanging="720"/>
      </w:pPr>
      <w:r w:rsidRPr="00EB7498">
        <w:t>5.</w:t>
      </w:r>
      <w:r w:rsidRPr="00EB7498">
        <w:tab/>
        <w:t xml:space="preserve">Satija, R., Farrell, J.A., Gennert, D., Schier, A.F. &amp; Regev, A. Spatial reconstruction of single-cell gene expression data. </w:t>
      </w:r>
      <w:r w:rsidRPr="00EB7498">
        <w:rPr>
          <w:i/>
        </w:rPr>
        <w:t>Nature Biotechnology</w:t>
      </w:r>
      <w:r w:rsidRPr="00EB7498">
        <w:t xml:space="preserve"> </w:t>
      </w:r>
      <w:r w:rsidRPr="00EB7498">
        <w:rPr>
          <w:b/>
        </w:rPr>
        <w:t>33</w:t>
      </w:r>
      <w:r w:rsidRPr="00EB7498">
        <w:t>, 495-U206 (2015).</w:t>
      </w:r>
    </w:p>
    <w:p w14:paraId="68A14EEB" w14:textId="77777777" w:rsidR="00EB7498" w:rsidRPr="00EB7498" w:rsidRDefault="00EB7498" w:rsidP="00EB7498">
      <w:pPr>
        <w:pStyle w:val="EndNoteBibliography"/>
        <w:ind w:left="720" w:hanging="720"/>
      </w:pPr>
      <w:r w:rsidRPr="00EB7498">
        <w:t>6.</w:t>
      </w:r>
      <w:r w:rsidRPr="00EB7498">
        <w:tab/>
        <w:t xml:space="preserve">Halpern, K.B. et al. Single-cell spatial reconstruction reveals global division of labour in the mammalian liver. </w:t>
      </w:r>
      <w:r w:rsidRPr="00EB7498">
        <w:rPr>
          <w:i/>
        </w:rPr>
        <w:t>Nature</w:t>
      </w:r>
      <w:r w:rsidRPr="00EB7498">
        <w:t xml:space="preserve"> </w:t>
      </w:r>
      <w:r w:rsidRPr="00EB7498">
        <w:rPr>
          <w:b/>
        </w:rPr>
        <w:t>542</w:t>
      </w:r>
      <w:r w:rsidRPr="00EB7498">
        <w:t>, 352-356 (2017).</w:t>
      </w:r>
    </w:p>
    <w:p w14:paraId="57B8C295" w14:textId="77777777" w:rsidR="00EB7498" w:rsidRPr="00EB7498" w:rsidRDefault="00EB7498" w:rsidP="00EB7498">
      <w:pPr>
        <w:pStyle w:val="EndNoteBibliography"/>
        <w:ind w:left="720" w:hanging="720"/>
      </w:pPr>
      <w:r w:rsidRPr="00EB7498">
        <w:t>7.</w:t>
      </w:r>
      <w:r w:rsidRPr="00EB7498">
        <w:tab/>
        <w:t xml:space="preserve">Butler, A., Hoffman, P., Smibert, P., Papalexi, E. &amp; Satija, R. Integrating single-cell transcriptomic data across different conditions, technologies, and species. </w:t>
      </w:r>
      <w:r w:rsidRPr="00EB7498">
        <w:rPr>
          <w:i/>
        </w:rPr>
        <w:t>Nat Biotechnol</w:t>
      </w:r>
      <w:r w:rsidRPr="00EB7498">
        <w:t xml:space="preserve"> </w:t>
      </w:r>
      <w:r w:rsidRPr="00EB7498">
        <w:rPr>
          <w:b/>
        </w:rPr>
        <w:t>36</w:t>
      </w:r>
      <w:r w:rsidRPr="00EB7498">
        <w:t>, 411-420 (2018).</w:t>
      </w:r>
    </w:p>
    <w:p w14:paraId="37A387BA" w14:textId="77777777" w:rsidR="00EB7498" w:rsidRPr="00EB7498" w:rsidRDefault="00EB7498" w:rsidP="00EB7498">
      <w:pPr>
        <w:pStyle w:val="EndNoteBibliography"/>
        <w:ind w:left="720" w:hanging="720"/>
      </w:pPr>
      <w:r w:rsidRPr="00EB7498">
        <w:t>8.</w:t>
      </w:r>
      <w:r w:rsidRPr="00EB7498">
        <w:tab/>
        <w:t xml:space="preserve">Stuart, T. et al. Comprehensive integration of single cell data. </w:t>
      </w:r>
      <w:r w:rsidRPr="00EB7498">
        <w:rPr>
          <w:i/>
        </w:rPr>
        <w:t>BioRxiv</w:t>
      </w:r>
      <w:r w:rsidRPr="00EB7498">
        <w:t>, 460147 (2018).</w:t>
      </w:r>
    </w:p>
    <w:p w14:paraId="61D920B9" w14:textId="77777777" w:rsidR="00EB7498" w:rsidRPr="00EB7498" w:rsidRDefault="00EB7498" w:rsidP="00EB7498">
      <w:pPr>
        <w:pStyle w:val="EndNoteBibliography"/>
        <w:ind w:left="720" w:hanging="720"/>
      </w:pPr>
      <w:r w:rsidRPr="00EB7498">
        <w:t>9.</w:t>
      </w:r>
      <w:r w:rsidRPr="00EB7498">
        <w:tab/>
        <w:t xml:space="preserve">Welch, J. et al. Integrative inference of brain cell similarities and differences from single-cell genomics. </w:t>
      </w:r>
      <w:r w:rsidRPr="00EB7498">
        <w:rPr>
          <w:i/>
        </w:rPr>
        <w:t>bioRxiv</w:t>
      </w:r>
      <w:r w:rsidRPr="00EB7498">
        <w:t>, 459891 (2018).</w:t>
      </w:r>
    </w:p>
    <w:p w14:paraId="02EE148A" w14:textId="77777777" w:rsidR="00EB7498" w:rsidRPr="00EB7498" w:rsidRDefault="00EB7498" w:rsidP="00EB7498">
      <w:pPr>
        <w:pStyle w:val="EndNoteBibliography"/>
        <w:ind w:left="720" w:hanging="720"/>
      </w:pPr>
      <w:r w:rsidRPr="00EB7498">
        <w:t>10.</w:t>
      </w:r>
      <w:r w:rsidRPr="00EB7498">
        <w:tab/>
        <w:t xml:space="preserve">Chizat, L., Peyre, G., Schmitzer, B. &amp; Vialard, F.X. Scaling Algorithms for Unbalanced Optimal Transport Problems. </w:t>
      </w:r>
      <w:r w:rsidRPr="00EB7498">
        <w:rPr>
          <w:i/>
        </w:rPr>
        <w:t>Math Comput</w:t>
      </w:r>
      <w:r w:rsidRPr="00EB7498">
        <w:t xml:space="preserve"> </w:t>
      </w:r>
      <w:r w:rsidRPr="00EB7498">
        <w:rPr>
          <w:b/>
        </w:rPr>
        <w:t>87</w:t>
      </w:r>
      <w:r w:rsidRPr="00EB7498">
        <w:t>, 2563-2609 (2018).</w:t>
      </w:r>
    </w:p>
    <w:p w14:paraId="263C61DE" w14:textId="77777777" w:rsidR="00EB7498" w:rsidRPr="00EB7498" w:rsidRDefault="00EB7498" w:rsidP="00EB7498">
      <w:pPr>
        <w:pStyle w:val="EndNoteBibliography"/>
        <w:ind w:left="720" w:hanging="720"/>
      </w:pPr>
      <w:r w:rsidRPr="00EB7498">
        <w:t>11.</w:t>
      </w:r>
      <w:r w:rsidRPr="00EB7498">
        <w:tab/>
        <w:t xml:space="preserve">Schiebinger, G. et al. Optimal-Transport Analysis of Single-Cell Gene Expression Identifies Developmental Trajectories in Reprogramming. </w:t>
      </w:r>
      <w:r w:rsidRPr="00EB7498">
        <w:rPr>
          <w:i/>
        </w:rPr>
        <w:t>Cell</w:t>
      </w:r>
      <w:r w:rsidRPr="00EB7498">
        <w:t xml:space="preserve"> </w:t>
      </w:r>
      <w:r w:rsidRPr="00EB7498">
        <w:rPr>
          <w:b/>
        </w:rPr>
        <w:t>176</w:t>
      </w:r>
      <w:r w:rsidRPr="00EB7498">
        <w:t>, 1517 (2019).</w:t>
      </w:r>
    </w:p>
    <w:p w14:paraId="53CA9503" w14:textId="77777777" w:rsidR="00EB7498" w:rsidRPr="00EB7498" w:rsidRDefault="00EB7498" w:rsidP="00EB7498">
      <w:pPr>
        <w:pStyle w:val="EndNoteBibliography"/>
        <w:ind w:left="720" w:hanging="720"/>
      </w:pPr>
      <w:r w:rsidRPr="00EB7498">
        <w:t>12.</w:t>
      </w:r>
      <w:r w:rsidRPr="00EB7498">
        <w:tab/>
        <w:t>Forrow, A. et al. in The 22nd International Conference on Artificial Intelligence and Statistics 2454-2465 (2019).</w:t>
      </w:r>
    </w:p>
    <w:p w14:paraId="6C4C016B" w14:textId="77777777" w:rsidR="00EB7498" w:rsidRPr="00EB7498" w:rsidRDefault="00EB7498" w:rsidP="00EB7498">
      <w:pPr>
        <w:pStyle w:val="EndNoteBibliography"/>
        <w:ind w:left="720" w:hanging="720"/>
      </w:pPr>
      <w:r w:rsidRPr="00EB7498">
        <w:t>13.</w:t>
      </w:r>
      <w:r w:rsidRPr="00EB7498">
        <w:tab/>
        <w:t xml:space="preserve">Vayer, T., Chapel, L., Flamary, R., Tavenard, R. &amp; Courty, N. Optimal Transport for structured data. </w:t>
      </w:r>
      <w:r w:rsidRPr="00EB7498">
        <w:rPr>
          <w:i/>
        </w:rPr>
        <w:t>arXiv preprint arXiv:1805.09114</w:t>
      </w:r>
      <w:r w:rsidRPr="00EB7498">
        <w:t xml:space="preserve"> (2018).</w:t>
      </w:r>
    </w:p>
    <w:p w14:paraId="1D31A3B1" w14:textId="77777777" w:rsidR="00EB7498" w:rsidRPr="00EB7498" w:rsidRDefault="00EB7498" w:rsidP="00EB7498">
      <w:pPr>
        <w:pStyle w:val="EndNoteBibliography"/>
        <w:ind w:left="720" w:hanging="720"/>
      </w:pPr>
      <w:r w:rsidRPr="00EB7498">
        <w:t>14.</w:t>
      </w:r>
      <w:r w:rsidRPr="00EB7498">
        <w:tab/>
        <w:t xml:space="preserve">Chan, T.E., Stumpf, M.P. &amp; Babtie, A.C. Gene regulatory network inference from single-cell data using multivariate information measures. </w:t>
      </w:r>
      <w:r w:rsidRPr="00EB7498">
        <w:rPr>
          <w:i/>
        </w:rPr>
        <w:t>Cell systems</w:t>
      </w:r>
      <w:r w:rsidRPr="00EB7498">
        <w:t xml:space="preserve"> </w:t>
      </w:r>
      <w:r w:rsidRPr="00EB7498">
        <w:rPr>
          <w:b/>
        </w:rPr>
        <w:t>5</w:t>
      </w:r>
      <w:r w:rsidRPr="00EB7498">
        <w:t>, 251-267. e253 (2017).</w:t>
      </w:r>
    </w:p>
    <w:p w14:paraId="7BC57637" w14:textId="77777777" w:rsidR="00EB7498" w:rsidRPr="00EB7498" w:rsidRDefault="00EB7498" w:rsidP="00EB7498">
      <w:pPr>
        <w:pStyle w:val="EndNoteBibliography"/>
        <w:ind w:left="720" w:hanging="720"/>
      </w:pPr>
      <w:r w:rsidRPr="00EB7498">
        <w:t>15.</w:t>
      </w:r>
      <w:r w:rsidRPr="00EB7498">
        <w:tab/>
        <w:t xml:space="preserve">Wang, X. et al. Three-dimensional intact-tissue sequencing of single-cell transcriptional states. </w:t>
      </w:r>
      <w:r w:rsidRPr="00EB7498">
        <w:rPr>
          <w:i/>
        </w:rPr>
        <w:t>Science</w:t>
      </w:r>
      <w:r w:rsidRPr="00EB7498">
        <w:t xml:space="preserve"> </w:t>
      </w:r>
      <w:r w:rsidRPr="00EB7498">
        <w:rPr>
          <w:b/>
        </w:rPr>
        <w:t>361</w:t>
      </w:r>
      <w:r w:rsidRPr="00EB7498">
        <w:t xml:space="preserve"> (2018).</w:t>
      </w:r>
    </w:p>
    <w:p w14:paraId="1125D0E8" w14:textId="77777777" w:rsidR="00EB7498" w:rsidRPr="00EB7498" w:rsidRDefault="00EB7498" w:rsidP="00EB7498">
      <w:pPr>
        <w:pStyle w:val="EndNoteBibliography"/>
        <w:ind w:left="720" w:hanging="720"/>
      </w:pPr>
      <w:r w:rsidRPr="00EB7498">
        <w:t>16.</w:t>
      </w:r>
      <w:r w:rsidRPr="00EB7498">
        <w:tab/>
        <w:t xml:space="preserve">Tasic, B. et al. Shared and distinct transcriptomic cell types across neocortical areas. </w:t>
      </w:r>
      <w:r w:rsidRPr="00EB7498">
        <w:rPr>
          <w:i/>
        </w:rPr>
        <w:t>Nature</w:t>
      </w:r>
      <w:r w:rsidRPr="00EB7498">
        <w:t xml:space="preserve"> </w:t>
      </w:r>
      <w:r w:rsidRPr="00EB7498">
        <w:rPr>
          <w:b/>
        </w:rPr>
        <w:t>563</w:t>
      </w:r>
      <w:r w:rsidRPr="00EB7498">
        <w:t>, 72-78 (2018).</w:t>
      </w:r>
    </w:p>
    <w:p w14:paraId="184CAF69" w14:textId="77777777" w:rsidR="00EB7498" w:rsidRPr="00EB7498" w:rsidRDefault="00EB7498" w:rsidP="00EB7498">
      <w:pPr>
        <w:pStyle w:val="EndNoteBibliography"/>
        <w:ind w:left="720" w:hanging="720"/>
      </w:pPr>
      <w:r w:rsidRPr="00EB7498">
        <w:t>17.</w:t>
      </w:r>
      <w:r w:rsidRPr="00EB7498">
        <w:tab/>
        <w:t xml:space="preserve">Waghmare, I. &amp; Page-McCaw, A. Wnt Signaling in Stem Cell Maintenance and Differentiation in the Drosophila Germarium. </w:t>
      </w:r>
      <w:r w:rsidRPr="00EB7498">
        <w:rPr>
          <w:i/>
        </w:rPr>
        <w:t>Genes (Basel)</w:t>
      </w:r>
      <w:r w:rsidRPr="00EB7498">
        <w:t xml:space="preserve"> </w:t>
      </w:r>
      <w:r w:rsidRPr="00EB7498">
        <w:rPr>
          <w:b/>
        </w:rPr>
        <w:t>9</w:t>
      </w:r>
      <w:r w:rsidRPr="00EB7498">
        <w:t xml:space="preserve"> (2018).</w:t>
      </w:r>
    </w:p>
    <w:p w14:paraId="6C040357" w14:textId="77777777" w:rsidR="00EB7498" w:rsidRPr="00EB7498" w:rsidRDefault="00EB7498" w:rsidP="00EB7498">
      <w:pPr>
        <w:pStyle w:val="EndNoteBibliography"/>
        <w:ind w:left="720" w:hanging="720"/>
      </w:pPr>
      <w:r w:rsidRPr="00EB7498">
        <w:lastRenderedPageBreak/>
        <w:t>18.</w:t>
      </w:r>
      <w:r w:rsidRPr="00EB7498">
        <w:tab/>
        <w:t xml:space="preserve">Martin, B.L. &amp; Kimelman, D. Wnt signaling and the evolution of embryonic posterior development. </w:t>
      </w:r>
      <w:r w:rsidRPr="00EB7498">
        <w:rPr>
          <w:i/>
        </w:rPr>
        <w:t>Curr Biol</w:t>
      </w:r>
      <w:r w:rsidRPr="00EB7498">
        <w:t xml:space="preserve"> </w:t>
      </w:r>
      <w:r w:rsidRPr="00EB7498">
        <w:rPr>
          <w:b/>
        </w:rPr>
        <w:t>19</w:t>
      </w:r>
      <w:r w:rsidRPr="00EB7498">
        <w:t>, R215-219 (2009).</w:t>
      </w:r>
    </w:p>
    <w:p w14:paraId="51B0C9D4" w14:textId="77777777" w:rsidR="00EB7498" w:rsidRPr="00EB7498" w:rsidRDefault="00EB7498" w:rsidP="00EB7498">
      <w:pPr>
        <w:pStyle w:val="EndNoteBibliography"/>
        <w:ind w:left="720" w:hanging="720"/>
      </w:pPr>
      <w:r w:rsidRPr="00EB7498">
        <w:t>19.</w:t>
      </w:r>
      <w:r w:rsidRPr="00EB7498">
        <w:tab/>
        <w:t xml:space="preserve">Wang, Y.C. &amp; Ferguson, E.L. Spatial bistability of Dpp-receptor interactions during Drosophila dorsal-ventral patterning. </w:t>
      </w:r>
      <w:r w:rsidRPr="00EB7498">
        <w:rPr>
          <w:i/>
        </w:rPr>
        <w:t>Nature</w:t>
      </w:r>
      <w:r w:rsidRPr="00EB7498">
        <w:t xml:space="preserve"> </w:t>
      </w:r>
      <w:r w:rsidRPr="00EB7498">
        <w:rPr>
          <w:b/>
        </w:rPr>
        <w:t>434</w:t>
      </w:r>
      <w:r w:rsidRPr="00EB7498">
        <w:t>, 229-234 (2005).</w:t>
      </w:r>
    </w:p>
    <w:p w14:paraId="69AB46E9" w14:textId="77777777" w:rsidR="00EB7498" w:rsidRPr="00EB7498" w:rsidRDefault="00EB7498" w:rsidP="00EB7498">
      <w:pPr>
        <w:pStyle w:val="EndNoteBibliography"/>
        <w:ind w:left="720" w:hanging="720"/>
      </w:pPr>
      <w:r w:rsidRPr="00EB7498">
        <w:t>20.</w:t>
      </w:r>
      <w:r w:rsidRPr="00EB7498">
        <w:tab/>
        <w:t xml:space="preserve">Wang, S., Karikomi, M., MacLean, A.L. &amp; Nie, Q. Cell lineage and communication network inference via optimization for single-cell transcriptomics. </w:t>
      </w:r>
      <w:r w:rsidRPr="00EB7498">
        <w:rPr>
          <w:i/>
        </w:rPr>
        <w:t>Nucleic Acids Research</w:t>
      </w:r>
      <w:r w:rsidRPr="00EB7498">
        <w:t xml:space="preserve"> (2019).</w:t>
      </w:r>
    </w:p>
    <w:p w14:paraId="7C5BE373" w14:textId="383523CD" w:rsidR="00F6701D" w:rsidRDefault="00F6701D" w:rsidP="002951EC">
      <w:pPr>
        <w:spacing w:line="480" w:lineRule="auto"/>
        <w:rPr>
          <w:rFonts w:cs="Arial"/>
        </w:rPr>
      </w:pPr>
      <w:r>
        <w:rPr>
          <w:rFonts w:cs="Arial"/>
        </w:rPr>
        <w:fldChar w:fldCharType="end"/>
      </w:r>
    </w:p>
    <w:p w14:paraId="26974DD2" w14:textId="15912598" w:rsidR="00F6701D" w:rsidRDefault="00F6701D" w:rsidP="00B82DE3">
      <w:pPr>
        <w:spacing w:line="480" w:lineRule="auto"/>
        <w:ind w:firstLine="0"/>
        <w:rPr>
          <w:rFonts w:cs="Arial"/>
        </w:rPr>
        <w:sectPr w:rsidR="00F6701D" w:rsidSect="00E82DF1">
          <w:footerReference w:type="default" r:id="rId10"/>
          <w:footerReference w:type="first" r:id="rId11"/>
          <w:pgSz w:w="12240" w:h="15840"/>
          <w:pgMar w:top="1440" w:right="1440" w:bottom="1440" w:left="1440" w:header="720" w:footer="720" w:gutter="0"/>
          <w:cols w:space="720"/>
          <w:titlePg/>
          <w:docGrid w:linePitch="360"/>
        </w:sectPr>
      </w:pPr>
    </w:p>
    <w:p w14:paraId="09610C77" w14:textId="434F1116" w:rsidR="00A64888" w:rsidRPr="00A67EC8" w:rsidRDefault="00A64888" w:rsidP="00A64888">
      <w:pPr>
        <w:spacing w:line="480" w:lineRule="auto"/>
        <w:ind w:firstLine="0"/>
        <w:rPr>
          <w:rFonts w:cs="Arial"/>
          <w:b/>
        </w:rPr>
      </w:pPr>
      <w:r w:rsidRPr="00A67EC8">
        <w:rPr>
          <w:rFonts w:cs="Arial"/>
          <w:b/>
        </w:rPr>
        <w:t>C</w:t>
      </w:r>
      <w:r w:rsidR="00C117E1">
        <w:rPr>
          <w:rFonts w:cs="Arial"/>
          <w:b/>
        </w:rPr>
        <w:t>APTIONS</w:t>
      </w:r>
    </w:p>
    <w:p w14:paraId="311952BF" w14:textId="53FD0331" w:rsidR="00A64888" w:rsidRDefault="00A64888" w:rsidP="22E4DEF7">
      <w:pPr>
        <w:spacing w:line="480" w:lineRule="auto"/>
        <w:ind w:firstLine="0"/>
        <w:rPr>
          <w:rFonts w:cs="Arial"/>
        </w:rPr>
      </w:pPr>
      <w:r w:rsidRPr="22E4DEF7">
        <w:rPr>
          <w:rFonts w:cs="Arial"/>
          <w:b/>
          <w:bCs/>
        </w:rPr>
        <w:t>Figure 1</w:t>
      </w:r>
      <w:r>
        <w:rPr>
          <w:rFonts w:cs="Arial"/>
        </w:rPr>
        <w:t xml:space="preserve"> </w:t>
      </w:r>
      <w:r w:rsidR="004B5D32">
        <w:rPr>
          <w:rFonts w:cs="Arial"/>
        </w:rPr>
        <w:t>(</w:t>
      </w:r>
      <w:r w:rsidR="004B5D32" w:rsidRPr="22E4DEF7">
        <w:rPr>
          <w:rFonts w:cs="Arial"/>
          <w:b/>
          <w:bCs/>
        </w:rPr>
        <w:t>a</w:t>
      </w:r>
      <w:r w:rsidR="004B5D32">
        <w:rPr>
          <w:rFonts w:cs="Arial"/>
        </w:rPr>
        <w:t>)</w:t>
      </w:r>
      <w:r w:rsidR="00A83F55">
        <w:rPr>
          <w:rFonts w:cs="Arial"/>
        </w:rPr>
        <w:t xml:space="preserve"> </w:t>
      </w:r>
      <w:r w:rsidR="002D74EF">
        <w:rPr>
          <w:rFonts w:cs="Arial"/>
        </w:rPr>
        <w:t xml:space="preserve">In </w:t>
      </w:r>
      <w:proofErr w:type="spellStart"/>
      <w:r w:rsidR="00A83F55">
        <w:rPr>
          <w:rFonts w:cs="Arial"/>
        </w:rPr>
        <w:t>SpaOTsc</w:t>
      </w:r>
      <w:proofErr w:type="spellEnd"/>
      <w:r w:rsidR="00A83F55">
        <w:rPr>
          <w:rFonts w:cs="Arial"/>
        </w:rPr>
        <w:t xml:space="preserve"> </w:t>
      </w:r>
      <w:r w:rsidR="002D74EF">
        <w:rPr>
          <w:rFonts w:cs="Arial"/>
        </w:rPr>
        <w:t>the</w:t>
      </w:r>
      <w:r w:rsidR="008E1AB1">
        <w:rPr>
          <w:rFonts w:cs="Arial"/>
        </w:rPr>
        <w:t xml:space="preserve"> unbalanced transport </w:t>
      </w:r>
      <w:r w:rsidR="00227E8A">
        <w:rPr>
          <w:rFonts w:cs="Arial"/>
        </w:rPr>
        <w:t xml:space="preserve">relaxes the mass conservation constraint </w:t>
      </w:r>
      <w:r w:rsidR="002D74EF">
        <w:rPr>
          <w:rFonts w:cs="Arial"/>
        </w:rPr>
        <w:t>(e.g. lines between circles), and t</w:t>
      </w:r>
      <w:r w:rsidR="00227E8A">
        <w:rPr>
          <w:rFonts w:cs="Arial"/>
        </w:rPr>
        <w:t>he structured transport</w:t>
      </w:r>
      <w:r w:rsidR="00F31FDA">
        <w:rPr>
          <w:rFonts w:cs="Arial"/>
        </w:rPr>
        <w:t xml:space="preserve"> </w:t>
      </w:r>
      <w:r w:rsidR="00227E8A">
        <w:rPr>
          <w:rFonts w:cs="Arial"/>
        </w:rPr>
        <w:t xml:space="preserve">utilizes </w:t>
      </w:r>
      <w:r w:rsidR="00F31FDA">
        <w:rPr>
          <w:rFonts w:cs="Arial"/>
        </w:rPr>
        <w:t xml:space="preserve">additional </w:t>
      </w:r>
      <w:r w:rsidR="00227E8A">
        <w:rPr>
          <w:rFonts w:cs="Arial"/>
        </w:rPr>
        <w:t xml:space="preserve">information </w:t>
      </w:r>
      <w:r w:rsidR="00F31FDA">
        <w:rPr>
          <w:rFonts w:cs="Arial"/>
        </w:rPr>
        <w:t>(e.g. dotted links)</w:t>
      </w:r>
      <w:r w:rsidR="00227E8A">
        <w:rPr>
          <w:rFonts w:cs="Arial"/>
        </w:rPr>
        <w:t xml:space="preserve"> to refine the mapping</w:t>
      </w:r>
      <w:r w:rsidR="00F31FDA">
        <w:rPr>
          <w:rFonts w:cs="Arial"/>
        </w:rPr>
        <w:t xml:space="preserve"> (e.g. blu</w:t>
      </w:r>
      <w:r w:rsidR="00956C1A">
        <w:rPr>
          <w:rFonts w:cs="Arial"/>
        </w:rPr>
        <w:t>e</w:t>
      </w:r>
      <w:r w:rsidR="00F31FDA">
        <w:rPr>
          <w:rFonts w:cs="Arial"/>
        </w:rPr>
        <w:t xml:space="preserve"> hexagon)</w:t>
      </w:r>
      <w:r w:rsidR="00227E8A">
        <w:rPr>
          <w:rFonts w:cs="Arial"/>
        </w:rPr>
        <w:t xml:space="preserve">. </w:t>
      </w:r>
      <w:r w:rsidR="008E1AB1">
        <w:rPr>
          <w:rFonts w:cs="Arial"/>
        </w:rPr>
        <w:t>(</w:t>
      </w:r>
      <w:r w:rsidR="008E1AB1" w:rsidRPr="22E4DEF7">
        <w:rPr>
          <w:rFonts w:cs="Arial"/>
          <w:b/>
          <w:bCs/>
        </w:rPr>
        <w:t>b</w:t>
      </w:r>
      <w:r w:rsidR="008E1AB1">
        <w:rPr>
          <w:rFonts w:cs="Arial"/>
        </w:rPr>
        <w:t xml:space="preserve">) </w:t>
      </w:r>
      <w:proofErr w:type="spellStart"/>
      <w:r w:rsidR="00D211D7">
        <w:rPr>
          <w:rFonts w:cs="Arial"/>
        </w:rPr>
        <w:t>SpaOTsc</w:t>
      </w:r>
      <w:proofErr w:type="spellEnd"/>
      <w:r w:rsidR="00D211D7">
        <w:rPr>
          <w:rFonts w:cs="Arial"/>
        </w:rPr>
        <w:t xml:space="preserve"> infers</w:t>
      </w:r>
      <w:r w:rsidR="001C1A69">
        <w:rPr>
          <w:rFonts w:cs="Arial"/>
        </w:rPr>
        <w:t xml:space="preserve"> </w:t>
      </w:r>
      <w:r w:rsidR="00784538">
        <w:rPr>
          <w:rFonts w:cs="Arial"/>
        </w:rPr>
        <w:t>cell-cell</w:t>
      </w:r>
      <w:r w:rsidR="001C1A69">
        <w:rPr>
          <w:rFonts w:cs="Arial"/>
        </w:rPr>
        <w:t xml:space="preserve"> distance by </w:t>
      </w:r>
      <w:r w:rsidR="00AE099F">
        <w:rPr>
          <w:rFonts w:cs="Arial"/>
        </w:rPr>
        <w:t xml:space="preserve">computing Wasserstein distance </w:t>
      </w:r>
      <w:r w:rsidR="001442D6">
        <w:rPr>
          <w:rFonts w:cs="Arial"/>
        </w:rPr>
        <w:t xml:space="preserve">of the </w:t>
      </w:r>
      <w:r w:rsidR="00D043AB">
        <w:rPr>
          <w:rFonts w:cs="Arial"/>
        </w:rPr>
        <w:t xml:space="preserve">distributions (rows of </w:t>
      </w:r>
      <w:r w:rsidR="0085273E" w:rsidRPr="00B82DE3">
        <w:rPr>
          <w:rFonts w:cs="Arial"/>
          <w:noProof/>
          <w:position w:val="-10"/>
        </w:rPr>
        <w:object w:dxaOrig="200" w:dyaOrig="260" w14:anchorId="155F4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 style="width:10pt;height:12.85pt;mso-width-percent:0;mso-height-percent:0;mso-width-percent:0;mso-height-percent:0" o:ole="">
            <v:imagedata r:id="rId12" o:title=""/>
          </v:shape>
          <o:OLEObject Type="Embed" ProgID="Equation.DSMT4" ShapeID="_x0000_i1071" DrawAspect="Content" ObjectID="_1622369791" r:id="rId13"/>
        </w:object>
      </w:r>
      <w:r w:rsidR="001C1A69">
        <w:rPr>
          <w:rFonts w:cs="Arial"/>
        </w:rPr>
        <w:t xml:space="preserve"> in </w:t>
      </w:r>
      <w:r w:rsidR="001C1A69" w:rsidRPr="00061D91">
        <w:rPr>
          <w:rFonts w:cs="Arial"/>
          <w:b/>
        </w:rPr>
        <w:t>a</w:t>
      </w:r>
      <w:r w:rsidR="00D043AB" w:rsidRPr="00B82DE3">
        <w:rPr>
          <w:rFonts w:cs="Arial"/>
          <w:bCs/>
        </w:rPr>
        <w:t>)</w:t>
      </w:r>
      <w:r w:rsidR="001C1A69">
        <w:rPr>
          <w:rFonts w:cs="Arial"/>
        </w:rPr>
        <w:t>. (</w:t>
      </w:r>
      <w:r w:rsidR="001C1A69" w:rsidRPr="22E4DEF7">
        <w:rPr>
          <w:rFonts w:cs="Arial"/>
          <w:b/>
          <w:bCs/>
        </w:rPr>
        <w:t>c</w:t>
      </w:r>
      <w:r w:rsidR="001C1A69">
        <w:rPr>
          <w:rFonts w:cs="Arial"/>
        </w:rPr>
        <w:t xml:space="preserve">) </w:t>
      </w:r>
      <w:del w:id="201" w:author="Emmanuel Dollinger" w:date="2019-06-18T13:23:00Z">
        <w:r w:rsidR="00D043AB" w:rsidDel="004F2F41">
          <w:rPr>
            <w:rFonts w:cs="Arial"/>
          </w:rPr>
          <w:delText xml:space="preserve">Using calculated </w:delText>
        </w:r>
      </w:del>
      <w:ins w:id="202" w:author="Emmanuel Dollinger" w:date="2019-06-18T13:23:00Z">
        <w:r w:rsidR="004F2F41">
          <w:rPr>
            <w:rFonts w:cs="Arial"/>
          </w:rPr>
          <w:t>C</w:t>
        </w:r>
        <w:r w:rsidR="004F2F41">
          <w:rPr>
            <w:rFonts w:cs="Arial"/>
          </w:rPr>
          <w:t xml:space="preserve">alculated </w:t>
        </w:r>
      </w:ins>
      <w:r w:rsidR="00D043AB">
        <w:rPr>
          <w:rFonts w:cs="Arial"/>
        </w:rPr>
        <w:t xml:space="preserve">cell-cell distance, along with partial information decomposition and random forest models, </w:t>
      </w:r>
      <w:del w:id="203" w:author="Emmanuel Dollinger" w:date="2019-06-18T13:23:00Z">
        <w:r w:rsidR="00D043AB" w:rsidDel="004F2F41">
          <w:rPr>
            <w:rFonts w:cs="Arial"/>
          </w:rPr>
          <w:delText>to infer</w:delText>
        </w:r>
      </w:del>
      <w:ins w:id="204" w:author="Emmanuel Dollinger" w:date="2019-06-18T13:23:00Z">
        <w:r w:rsidR="004F2F41">
          <w:rPr>
            <w:rFonts w:cs="Arial"/>
          </w:rPr>
          <w:t>was used to infer</w:t>
        </w:r>
      </w:ins>
      <w:r w:rsidR="00D043AB">
        <w:rPr>
          <w:rFonts w:cs="Arial"/>
        </w:rPr>
        <w:t xml:space="preserve"> spatial distance of signaling and then construct space-constrained cell-cell communications. </w:t>
      </w:r>
      <w:r w:rsidR="00287A48">
        <w:rPr>
          <w:rFonts w:cs="Arial"/>
        </w:rPr>
        <w:t>(</w:t>
      </w:r>
      <w:r w:rsidR="00287A48" w:rsidRPr="22E4DEF7">
        <w:rPr>
          <w:rFonts w:cs="Arial"/>
          <w:b/>
          <w:bCs/>
        </w:rPr>
        <w:t>d</w:t>
      </w:r>
      <w:r w:rsidR="00287A48">
        <w:rPr>
          <w:rFonts w:cs="Arial"/>
        </w:rPr>
        <w:t xml:space="preserve">) </w:t>
      </w:r>
      <w:r w:rsidR="001F5C78">
        <w:rPr>
          <w:rFonts w:cs="Arial"/>
        </w:rPr>
        <w:t>Predicted spatial expressions for the</w:t>
      </w:r>
      <w:r w:rsidR="00915DAF">
        <w:rPr>
          <w:rFonts w:cs="Arial"/>
        </w:rPr>
        <w:t xml:space="preserve"> zebrafish embryo (spatial data: 64 bins and 47 genes; </w:t>
      </w:r>
      <w:proofErr w:type="spellStart"/>
      <w:r w:rsidR="00915DAF">
        <w:rPr>
          <w:rFonts w:cs="Arial"/>
        </w:rPr>
        <w:t>scRNA</w:t>
      </w:r>
      <w:proofErr w:type="spellEnd"/>
      <w:r w:rsidR="00915DAF">
        <w:rPr>
          <w:rFonts w:cs="Arial"/>
        </w:rPr>
        <w:t>-seq data: 851 cells and 10946 genes)</w:t>
      </w:r>
      <w:r w:rsidR="00915DAF" w:rsidRPr="22E4DEF7">
        <w:fldChar w:fldCharType="begin"/>
      </w:r>
      <w:r w:rsidR="001D7471">
        <w:rPr>
          <w:rFonts w:cs="Arial"/>
        </w:rPr>
        <w:instrText xml:space="preserve"> ADDIN EN.CITE &lt;EndNote&gt;&lt;Cite&gt;&lt;Author&gt;Satija&lt;/Author&gt;&lt;Year&gt;2015&lt;/Year&gt;&lt;RecNum&gt;5&lt;/RecNum&gt;&lt;DisplayText&gt;&lt;style face="superscript"&gt;5&lt;/style&gt;&lt;/DisplayText&gt;&lt;record&gt;&lt;rec-number&gt;5&lt;/rec-number&gt;&lt;foreign-keys&gt;&lt;key app="EN" db-id="tv0pewzt5z5fwbeeaza5ar9gf5ptps0svw9r" timestamp="1557375257"&gt;5&lt;/key&gt;&lt;/foreign-keys&gt;&lt;ref-type name="Journal Article"&gt;17&lt;/ref-type&gt;&lt;contributors&gt;&lt;authors&gt;&lt;author&gt;Satija, R.&lt;/author&gt;&lt;author&gt;Farrell, J. A.&lt;/author&gt;&lt;author&gt;Gennert, D.&lt;/author&gt;&lt;author&gt;Schier, A. F.&lt;/author&gt;&lt;author&gt;Regev, A.&lt;/author&gt;&lt;/authors&gt;&lt;/contributors&gt;&lt;auth-address&gt;Broad Inst MIT &amp;amp; Harvard, Cambridge, MA 02142 USA&amp;#xD;Harvard Univ, Dept Mol &amp;amp; Cell Biol, Cambridge, MA 02138 USA&amp;#xD;Harvard Univ, Ctr Brain Sci, Cambridge, MA 02138 USA&amp;#xD;Harvard Univ, Harvard Stem Cell Inst, Cambridge, MA 02138 USA&amp;#xD;Harvard Univ, Ctr Syst Biol, Cambridge, MA 02138 USA&amp;#xD;MIT, Howard Hughes Med Inst, Dept Biol, Cambridge, MA USA&lt;/auth-address&gt;&lt;titles&gt;&lt;title&gt;Spatial reconstruction of single-cell gene expression data&lt;/title&gt;&lt;secondary-title&gt;Nature Biotechnology&lt;/secondary-title&gt;&lt;alt-title&gt;Nat Biotechnol&lt;/alt-title&gt;&lt;/titles&gt;&lt;alt-periodical&gt;&lt;full-title&gt;Nat Biotechnol&lt;/full-title&gt;&lt;/alt-periodical&gt;&lt;pages&gt;495-U206&lt;/pages&gt;&lt;volume&gt;33&lt;/volume&gt;&lt;number&gt;5&lt;/number&gt;&lt;keywords&gt;&lt;keyword&gt;in-situ hybridization&lt;/keyword&gt;&lt;keyword&gt;rna-seq&lt;/keyword&gt;&lt;keyword&gt;zebrafish embryo&lt;/keyword&gt;&lt;keyword&gt;genome&lt;/keyword&gt;&lt;keyword&gt;fate&lt;/keyword&gt;&lt;keyword&gt;transcriptomics&lt;/keyword&gt;&lt;keyword&gt;amplification&lt;/keyword&gt;&lt;keyword&gt;gastrulation&lt;/keyword&gt;&lt;keyword&gt;lineage&lt;/keyword&gt;&lt;keyword&gt;models&lt;/keyword&gt;&lt;/keywords&gt;&lt;dates&gt;&lt;year&gt;2015&lt;/year&gt;&lt;pub-dates&gt;&lt;date&gt;May&lt;/date&gt;&lt;/pub-dates&gt;&lt;/dates&gt;&lt;isbn&gt;1087-0156&lt;/isbn&gt;&lt;accession-num&gt;WOS:000354314500030&lt;/accession-num&gt;&lt;urls&gt;&lt;related-urls&gt;&lt;url&gt;&amp;lt;Go to ISI&amp;gt;://WOS:000354314500030&lt;/url&gt;&lt;/related-urls&gt;&lt;/urls&gt;&lt;electronic-resource-num&gt;10.1038/nbt.3192&lt;/electronic-resource-num&gt;&lt;language&gt;English&lt;/language&gt;&lt;/record&gt;&lt;/Cite&gt;&lt;/EndNote&gt;</w:instrText>
      </w:r>
      <w:r w:rsidR="00915DAF" w:rsidRPr="22E4DEF7">
        <w:rPr>
          <w:rFonts w:cs="Arial"/>
        </w:rPr>
        <w:fldChar w:fldCharType="separate"/>
      </w:r>
      <w:r w:rsidR="001D7471" w:rsidRPr="001D7471">
        <w:rPr>
          <w:rFonts w:cs="Arial"/>
          <w:noProof/>
          <w:vertAlign w:val="superscript"/>
        </w:rPr>
        <w:t>5</w:t>
      </w:r>
      <w:r w:rsidR="00915DAF" w:rsidRPr="22E4DEF7">
        <w:fldChar w:fldCharType="end"/>
      </w:r>
      <w:r w:rsidR="00915DAF">
        <w:rPr>
          <w:rFonts w:cs="Arial"/>
        </w:rPr>
        <w:t>. (</w:t>
      </w:r>
      <w:r w:rsidR="00915DAF" w:rsidRPr="22E4DEF7">
        <w:rPr>
          <w:rFonts w:cs="Arial"/>
          <w:b/>
          <w:bCs/>
        </w:rPr>
        <w:t>e</w:t>
      </w:r>
      <w:r w:rsidR="00915DAF">
        <w:rPr>
          <w:rFonts w:cs="Arial"/>
        </w:rPr>
        <w:t xml:space="preserve">) </w:t>
      </w:r>
      <w:r w:rsidR="001F5C78">
        <w:rPr>
          <w:rFonts w:cs="Arial"/>
        </w:rPr>
        <w:t>Leave-one-out cross-validation of the spatial expression prediction for the zebrafish embryo data.</w:t>
      </w:r>
      <w:r w:rsidR="00BB42BA">
        <w:rPr>
          <w:rFonts w:cs="Arial"/>
        </w:rPr>
        <w:t xml:space="preserve"> (</w:t>
      </w:r>
      <w:r w:rsidR="00BB42BA" w:rsidRPr="22E4DEF7">
        <w:rPr>
          <w:rFonts w:cs="Arial"/>
          <w:b/>
          <w:bCs/>
        </w:rPr>
        <w:t>f</w:t>
      </w:r>
      <w:r w:rsidR="00BB42BA">
        <w:rPr>
          <w:rFonts w:cs="Arial"/>
        </w:rPr>
        <w:t xml:space="preserve">) </w:t>
      </w:r>
      <w:r w:rsidR="00A1360A">
        <w:rPr>
          <w:rFonts w:cs="Arial"/>
        </w:rPr>
        <w:t>Predicted spatial expressions for the drosophila embryo</w:t>
      </w:r>
      <w:r w:rsidR="00BB42BA">
        <w:rPr>
          <w:rFonts w:cs="Arial"/>
        </w:rPr>
        <w:t xml:space="preserve"> (spatial data: 3039 locations and 84 genes; </w:t>
      </w:r>
      <w:proofErr w:type="spellStart"/>
      <w:r w:rsidR="00BB42BA">
        <w:rPr>
          <w:rFonts w:cs="Arial"/>
        </w:rPr>
        <w:t>scRNA</w:t>
      </w:r>
      <w:proofErr w:type="spellEnd"/>
      <w:r w:rsidR="00BB42BA">
        <w:rPr>
          <w:rFonts w:cs="Arial"/>
        </w:rPr>
        <w:t>-seq data: 1297 cells and 8925 genes)</w:t>
      </w:r>
      <w:r w:rsidR="00BB42BA" w:rsidRPr="22E4DEF7">
        <w:fldChar w:fldCharType="begin"/>
      </w:r>
      <w:r w:rsidR="00BB42BA">
        <w:rPr>
          <w:rFonts w:cs="Arial"/>
        </w:rPr>
        <w:instrText xml:space="preserve"> ADDIN EN.CITE &lt;EndNote&gt;&lt;Cite&gt;&lt;Author&gt;Karaiskos&lt;/Author&gt;&lt;Year&gt;2017&lt;/Year&gt;&lt;RecNum&gt;4&lt;/RecNum&gt;&lt;DisplayText&gt;&lt;style face="superscript"&gt;3&lt;/style&gt;&lt;/DisplayText&gt;&lt;record&gt;&lt;rec-number&gt;4&lt;/rec-number&gt;&lt;foreign-keys&gt;&lt;key app="EN" db-id="tv0pewzt5z5fwbeeaza5ar9gf5ptps0svw9r" timestamp="1557375238"&gt;4&lt;/key&gt;&lt;/foreign-keys&gt;&lt;ref-type name="Journal Article"&gt;17&lt;/ref-type&gt;&lt;contributors&gt;&lt;authors&gt;&lt;author&gt;Karaiskos, N.&lt;/author&gt;&lt;author&gt;Wahle, P.&lt;/author&gt;&lt;author&gt;Alles, J.&lt;/author&gt;&lt;author&gt;Boltengagen, A.&lt;/author&gt;&lt;author&gt;Ayoub, S.&lt;/author&gt;&lt;author&gt;Kipar, C.&lt;/author&gt;&lt;author&gt;Kocks, C.&lt;/author&gt;&lt;author&gt;Rajewsky, N.&lt;/author&gt;&lt;author&gt;Zinzen, R. P.&lt;/author&gt;&lt;/authors&gt;&lt;/contributors&gt;&lt;auth-address&gt;Helmholtz Assoc MDC, Berlin Max Delbruck Ctr Mol Med, Syst Biol Gene Regulatory Elements, D-13125 Berlin, Germany&amp;#xD;MDC, Syst Biol Neural Tissue Differentiat, BIMSB, D-13125 Berlin, Germany&lt;/auth-address&gt;&lt;titles&gt;&lt;title&gt;The Drosophila embryo at single-cell transcriptome resolution&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194-199&lt;/pages&gt;&lt;volume&gt;358&lt;/volume&gt;&lt;number&gt;6360&lt;/number&gt;&lt;keywords&gt;&lt;keyword&gt;genome-wide expression&lt;/keyword&gt;&lt;keyword&gt;gene-expression&lt;/keyword&gt;&lt;keyword&gt;rna-seq&lt;/keyword&gt;&lt;keyword&gt;in-vivo&lt;/keyword&gt;&lt;keyword&gt;melanogaster&lt;/keyword&gt;&lt;keyword&gt;reveals&lt;/keyword&gt;&lt;keyword&gt;fate&lt;/keyword&gt;&lt;keyword&gt;localization&lt;/keyword&gt;&lt;keyword&gt;activation&lt;/keyword&gt;&lt;keyword&gt;evolution&lt;/keyword&gt;&lt;/keywords&gt;&lt;dates&gt;&lt;year&gt;2017&lt;/year&gt;&lt;pub-dates&gt;&lt;date&gt;Oct 13&lt;/date&gt;&lt;/pub-dates&gt;&lt;/dates&gt;&lt;isbn&gt;0036-8075&lt;/isbn&gt;&lt;accession-num&gt;WOS:000412841500041&lt;/accession-num&gt;&lt;urls&gt;&lt;related-urls&gt;&lt;url&gt;&amp;lt;Go to ISI&amp;gt;://WOS:000412841500041&lt;/url&gt;&lt;/related-urls&gt;&lt;/urls&gt;&lt;electronic-resource-num&gt;10.1126/science.aan3235&lt;/electronic-resource-num&gt;&lt;language&gt;English&lt;/language&gt;&lt;/record&gt;&lt;/Cite&gt;&lt;/EndNote&gt;</w:instrText>
      </w:r>
      <w:r w:rsidR="00BB42BA" w:rsidRPr="22E4DEF7">
        <w:rPr>
          <w:rFonts w:cs="Arial"/>
        </w:rPr>
        <w:fldChar w:fldCharType="separate"/>
      </w:r>
      <w:r w:rsidR="00BB42BA" w:rsidRPr="00BB42BA">
        <w:rPr>
          <w:rFonts w:cs="Arial"/>
          <w:noProof/>
          <w:vertAlign w:val="superscript"/>
        </w:rPr>
        <w:t>3</w:t>
      </w:r>
      <w:r w:rsidR="00BB42BA" w:rsidRPr="22E4DEF7">
        <w:fldChar w:fldCharType="end"/>
      </w:r>
      <w:r w:rsidR="00BB42BA">
        <w:rPr>
          <w:rFonts w:cs="Arial"/>
        </w:rPr>
        <w:t>. (</w:t>
      </w:r>
      <w:r w:rsidR="00BB42BA" w:rsidRPr="22E4DEF7">
        <w:rPr>
          <w:rFonts w:cs="Arial"/>
          <w:b/>
          <w:bCs/>
        </w:rPr>
        <w:t>g</w:t>
      </w:r>
      <w:r w:rsidR="00BB42BA">
        <w:rPr>
          <w:rFonts w:cs="Arial"/>
        </w:rPr>
        <w:t xml:space="preserve">) </w:t>
      </w:r>
      <w:r w:rsidR="009862FB">
        <w:rPr>
          <w:rFonts w:cs="Arial"/>
        </w:rPr>
        <w:t>Leave-one-out cross-validation for the drosophila embryo spatial data.</w:t>
      </w:r>
      <w:r w:rsidR="00BB42BA">
        <w:rPr>
          <w:rFonts w:cs="Arial"/>
        </w:rPr>
        <w:t xml:space="preserve"> (</w:t>
      </w:r>
      <w:r w:rsidR="00BB42BA" w:rsidRPr="22E4DEF7">
        <w:rPr>
          <w:rFonts w:cs="Arial"/>
          <w:b/>
          <w:bCs/>
        </w:rPr>
        <w:t>h</w:t>
      </w:r>
      <w:r w:rsidR="00BB42BA">
        <w:rPr>
          <w:rFonts w:cs="Arial"/>
        </w:rPr>
        <w:t xml:space="preserve">) </w:t>
      </w:r>
      <w:r w:rsidR="00232142">
        <w:rPr>
          <w:rFonts w:cs="Arial"/>
        </w:rPr>
        <w:t xml:space="preserve">Assignment of spatial origins to the </w:t>
      </w:r>
      <w:proofErr w:type="spellStart"/>
      <w:r w:rsidR="00232142">
        <w:rPr>
          <w:rFonts w:cs="Arial"/>
        </w:rPr>
        <w:t>scRNA</w:t>
      </w:r>
      <w:proofErr w:type="spellEnd"/>
      <w:r w:rsidR="00232142">
        <w:rPr>
          <w:rFonts w:cs="Arial"/>
        </w:rPr>
        <w:t>-seq data for</w:t>
      </w:r>
      <w:r w:rsidR="00774548">
        <w:rPr>
          <w:rFonts w:cs="Arial"/>
        </w:rPr>
        <w:t xml:space="preserve"> the</w:t>
      </w:r>
      <w:r w:rsidR="00232142">
        <w:rPr>
          <w:rFonts w:cs="Arial"/>
        </w:rPr>
        <w:t xml:space="preserve"> mouse visual cortex (spatial data: 1549 locations and 1020 genes</w:t>
      </w:r>
      <w:r w:rsidR="00A30CA6" w:rsidRPr="22E4DEF7">
        <w:fldChar w:fldCharType="begin">
          <w:fldData xml:space="preserve">PEVuZE5vdGU+PENpdGU+PEF1dGhvcj5XYW5nPC9BdXRob3I+PFllYXI+MjAxODwvWWVhcj48UmVj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</w:fldData>
        </w:fldChar>
      </w:r>
      <w:r w:rsidR="00A52ABD">
        <w:instrText xml:space="preserve"> ADDIN EN.CITE </w:instrText>
      </w:r>
      <w:r w:rsidR="00A52ABD">
        <w:fldChar w:fldCharType="begin">
          <w:fldData xml:space="preserve">PEVuZE5vdGU+PENpdGU+PEF1dGhvcj5XYW5nPC9BdXRob3I+PFllYXI+MjAxODwvWWVhcj48UmVj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</w:fldData>
        </w:fldChar>
      </w:r>
      <w:r w:rsidR="00A52ABD">
        <w:instrText xml:space="preserve"> ADDIN EN.CITE.DATA </w:instrText>
      </w:r>
      <w:r w:rsidR="00A52ABD">
        <w:fldChar w:fldCharType="end"/>
      </w:r>
      <w:r w:rsidR="00A30CA6" w:rsidRPr="22E4DEF7">
        <w:rPr>
          <w:rFonts w:cs="Arial"/>
        </w:rPr>
      </w:r>
      <w:r w:rsidR="00A30CA6" w:rsidRPr="22E4DEF7">
        <w:rPr>
          <w:rFonts w:cs="Arial"/>
        </w:rPr>
        <w:fldChar w:fldCharType="separate"/>
      </w:r>
      <w:r w:rsidR="00A52ABD" w:rsidRPr="00A52ABD">
        <w:rPr>
          <w:noProof/>
          <w:vertAlign w:val="superscript"/>
        </w:rPr>
        <w:t>15</w:t>
      </w:r>
      <w:r w:rsidR="00A30CA6" w:rsidRPr="22E4DEF7">
        <w:fldChar w:fldCharType="end"/>
      </w:r>
      <w:r w:rsidR="00232142">
        <w:rPr>
          <w:rFonts w:cs="Arial"/>
        </w:rPr>
        <w:t xml:space="preserve">; </w:t>
      </w:r>
      <w:proofErr w:type="spellStart"/>
      <w:r w:rsidR="00232142">
        <w:rPr>
          <w:rFonts w:cs="Arial"/>
        </w:rPr>
        <w:t>scRNA</w:t>
      </w:r>
      <w:proofErr w:type="spellEnd"/>
      <w:r w:rsidR="00232142">
        <w:rPr>
          <w:rFonts w:cs="Arial"/>
        </w:rPr>
        <w:t xml:space="preserve">-seq data: </w:t>
      </w:r>
      <w:r w:rsidR="001A1F73">
        <w:rPr>
          <w:rFonts w:cs="Arial"/>
        </w:rPr>
        <w:t>15413 cells and 45768 genes</w:t>
      </w:r>
      <w:r w:rsidR="00A30CA6" w:rsidRPr="22E4DEF7">
        <w:fldChar w:fldCharType="begin">
          <w:fldData xml:space="preserve">PEVuZE5vdGU+PENpdGU+PEF1dGhvcj5UYXNpYzwvQXV0aG9yPjxZZWFyPjIwMTg8L1llYXI+PFJl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</w:fldData>
        </w:fldChar>
      </w:r>
      <w:r w:rsidR="00A52ABD">
        <w:instrText xml:space="preserve"> ADDIN EN.CITE </w:instrText>
      </w:r>
      <w:r w:rsidR="00A52ABD">
        <w:fldChar w:fldCharType="begin">
          <w:fldData xml:space="preserve">PEVuZE5vdGU+PENpdGU+PEF1dGhvcj5UYXNpYzwvQXV0aG9yPjxZZWFyPjIwMTg8L1llYXI+PFJl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</w:fldData>
        </w:fldChar>
      </w:r>
      <w:r w:rsidR="00A52ABD">
        <w:instrText xml:space="preserve"> ADDIN EN.CITE.DATA </w:instrText>
      </w:r>
      <w:r w:rsidR="00A52ABD">
        <w:fldChar w:fldCharType="end"/>
      </w:r>
      <w:r w:rsidR="00A30CA6" w:rsidRPr="22E4DEF7">
        <w:rPr>
          <w:rFonts w:cs="Arial"/>
        </w:rPr>
      </w:r>
      <w:r w:rsidR="00A30CA6" w:rsidRPr="22E4DEF7">
        <w:rPr>
          <w:rFonts w:cs="Arial"/>
        </w:rPr>
        <w:fldChar w:fldCharType="separate"/>
      </w:r>
      <w:r w:rsidR="00A52ABD" w:rsidRPr="00A52ABD">
        <w:rPr>
          <w:noProof/>
          <w:vertAlign w:val="superscript"/>
        </w:rPr>
        <w:t>16</w:t>
      </w:r>
      <w:r w:rsidR="00A30CA6" w:rsidRPr="22E4DEF7">
        <w:fldChar w:fldCharType="end"/>
      </w:r>
      <w:r w:rsidR="00232142">
        <w:rPr>
          <w:rFonts w:cs="Arial"/>
        </w:rPr>
        <w:t>)</w:t>
      </w:r>
      <w:r w:rsidR="000E33EF">
        <w:rPr>
          <w:rFonts w:cs="Arial"/>
        </w:rPr>
        <w:t xml:space="preserve">. </w:t>
      </w:r>
      <w:r w:rsidR="00614F8D">
        <w:rPr>
          <w:rFonts w:cs="Arial"/>
        </w:rPr>
        <w:t xml:space="preserve">Each column depicts all cells from the spatial data in visual cortex. In column one, the color of cells represents the average probability of the spatial origin of the 890 cells in </w:t>
      </w:r>
      <w:proofErr w:type="spellStart"/>
      <w:r w:rsidR="00614F8D">
        <w:rPr>
          <w:rFonts w:cs="Arial"/>
        </w:rPr>
        <w:t>scRNA</w:t>
      </w:r>
      <w:proofErr w:type="spellEnd"/>
      <w:r w:rsidR="00614F8D">
        <w:rPr>
          <w:rFonts w:cs="Arial"/>
        </w:rPr>
        <w:t>-seq data labeled with spatial origin L1</w:t>
      </w:r>
      <w:r w:rsidR="000E33EF">
        <w:rPr>
          <w:rFonts w:cs="Arial"/>
        </w:rPr>
        <w:t>.</w:t>
      </w:r>
      <w:r w:rsidR="00614F8D">
        <w:rPr>
          <w:rFonts w:cs="Arial"/>
        </w:rPr>
        <w:t xml:space="preserve"> Columns two to five represent similar probabilities for the single cells known to </w:t>
      </w:r>
      <w:r w:rsidR="00614F8D">
        <w:rPr>
          <w:rFonts w:cs="Arial"/>
        </w:rPr>
        <w:lastRenderedPageBreak/>
        <w:t>posse</w:t>
      </w:r>
      <w:r w:rsidR="00777F95">
        <w:rPr>
          <w:rFonts w:cs="Arial"/>
        </w:rPr>
        <w:t>s</w:t>
      </w:r>
      <w:r w:rsidR="00614F8D">
        <w:rPr>
          <w:rFonts w:cs="Arial"/>
        </w:rPr>
        <w:t>s four other spatial regions.</w:t>
      </w:r>
      <w:r w:rsidR="00AD222E">
        <w:rPr>
          <w:rFonts w:cs="Arial"/>
        </w:rPr>
        <w:t xml:space="preserve"> (</w:t>
      </w:r>
      <w:proofErr w:type="spellStart"/>
      <w:r w:rsidR="00AD222E" w:rsidRPr="22E4DEF7">
        <w:rPr>
          <w:rFonts w:cs="Arial"/>
          <w:b/>
          <w:bCs/>
        </w:rPr>
        <w:t>i</w:t>
      </w:r>
      <w:proofErr w:type="spellEnd"/>
      <w:r w:rsidR="00AD222E">
        <w:rPr>
          <w:rFonts w:cs="Arial"/>
        </w:rPr>
        <w:t xml:space="preserve">) Violin plots </w:t>
      </w:r>
      <w:r w:rsidR="00D45FA9">
        <w:rPr>
          <w:rFonts w:cs="Arial"/>
        </w:rPr>
        <w:t>along L1-L6 axis</w:t>
      </w:r>
      <w:r w:rsidR="00AD222E">
        <w:rPr>
          <w:rFonts w:cs="Arial"/>
        </w:rPr>
        <w:t xml:space="preserve"> of the mapped spatial origins for single cells from each subregion.</w:t>
      </w:r>
    </w:p>
    <w:p w14:paraId="2A8AA179" w14:textId="77777777" w:rsidR="00280225" w:rsidRDefault="00280225" w:rsidP="00A64888">
      <w:pPr>
        <w:spacing w:line="480" w:lineRule="auto"/>
        <w:ind w:firstLine="0"/>
        <w:rPr>
          <w:rFonts w:cs="Arial"/>
        </w:rPr>
      </w:pPr>
    </w:p>
    <w:p w14:paraId="6293EF47" w14:textId="436DB643" w:rsidR="002E20C4" w:rsidRDefault="22E4DEF7" w:rsidP="22E4DEF7">
      <w:pPr>
        <w:spacing w:line="480" w:lineRule="auto"/>
        <w:ind w:firstLine="0"/>
        <w:rPr>
          <w:rFonts w:cs="Arial"/>
        </w:rPr>
      </w:pPr>
      <w:commentRangeStart w:id="205"/>
      <w:r w:rsidRPr="22E4DEF7">
        <w:rPr>
          <w:rFonts w:cs="Arial"/>
          <w:b/>
          <w:bCs/>
        </w:rPr>
        <w:t>Figure 2</w:t>
      </w:r>
      <w:r w:rsidRPr="22E4DEF7">
        <w:rPr>
          <w:rFonts w:cs="Arial"/>
        </w:rPr>
        <w:t xml:space="preserve"> </w:t>
      </w:r>
      <w:commentRangeEnd w:id="205"/>
      <w:r w:rsidR="00111933">
        <w:rPr>
          <w:rStyle w:val="CommentReference"/>
        </w:rPr>
        <w:commentReference w:id="205"/>
      </w:r>
      <w:r w:rsidR="00444AD0">
        <w:rPr>
          <w:rFonts w:cs="Arial"/>
        </w:rPr>
        <w:t>(</w:t>
      </w:r>
      <w:r w:rsidR="00444AD0" w:rsidRPr="00EE6FF6">
        <w:rPr>
          <w:rFonts w:cs="Arial"/>
          <w:b/>
          <w:bCs/>
        </w:rPr>
        <w:t>a</w:t>
      </w:r>
      <w:r w:rsidR="00444AD0">
        <w:rPr>
          <w:rFonts w:cs="Arial"/>
        </w:rPr>
        <w:t xml:space="preserve">) Clustering of zebrafish embryo </w:t>
      </w:r>
      <w:proofErr w:type="spellStart"/>
      <w:r w:rsidR="00444AD0">
        <w:rPr>
          <w:rFonts w:cs="Arial"/>
        </w:rPr>
        <w:t>scRNA</w:t>
      </w:r>
      <w:proofErr w:type="spellEnd"/>
      <w:r w:rsidR="00444AD0">
        <w:rPr>
          <w:rFonts w:cs="Arial"/>
        </w:rPr>
        <w:t xml:space="preserve">-seq data using </w:t>
      </w:r>
      <w:r w:rsidR="00C46ACB">
        <w:rPr>
          <w:rFonts w:cs="Arial"/>
        </w:rPr>
        <w:t xml:space="preserve">the </w:t>
      </w:r>
      <w:del w:id="206" w:author="Emmanuel Dollinger" w:date="2019-06-18T13:23:00Z">
        <w:r w:rsidR="00444AD0" w:rsidDel="004F2F41">
          <w:rPr>
            <w:rFonts w:cs="Arial"/>
          </w:rPr>
          <w:delText>PCA+</w:delText>
        </w:r>
        <w:commentRangeStart w:id="207"/>
        <w:r w:rsidR="00444AD0" w:rsidDel="004F2F41">
          <w:rPr>
            <w:rFonts w:cs="Arial"/>
          </w:rPr>
          <w:delText>Louvain</w:delText>
        </w:r>
      </w:del>
      <w:proofErr w:type="spellStart"/>
      <w:ins w:id="208" w:author="Emmanuel Dollinger" w:date="2019-06-18T13:23:00Z">
        <w:r w:rsidR="004F2F41">
          <w:rPr>
            <w:rFonts w:cs="Arial"/>
          </w:rPr>
          <w:t>tSNE</w:t>
        </w:r>
      </w:ins>
      <w:proofErr w:type="spellEnd"/>
      <w:r w:rsidR="00444AD0">
        <w:rPr>
          <w:rFonts w:cs="Arial"/>
        </w:rPr>
        <w:t xml:space="preserve"> </w:t>
      </w:r>
      <w:commentRangeEnd w:id="207"/>
      <w:r w:rsidR="004F2F41">
        <w:rPr>
          <w:rStyle w:val="CommentReference"/>
        </w:rPr>
        <w:commentReference w:id="207"/>
      </w:r>
      <w:r w:rsidR="00444AD0">
        <w:rPr>
          <w:rFonts w:cs="Arial"/>
        </w:rPr>
        <w:t>metho</w:t>
      </w:r>
      <w:r w:rsidR="00DB1F82">
        <w:rPr>
          <w:rFonts w:cs="Arial"/>
        </w:rPr>
        <w:t>d</w:t>
      </w:r>
      <w:r w:rsidR="00444AD0">
        <w:rPr>
          <w:rFonts w:cs="Arial"/>
        </w:rPr>
        <w:t>. (</w:t>
      </w:r>
      <w:r w:rsidR="00444AD0" w:rsidRPr="00EE6FF6">
        <w:rPr>
          <w:rFonts w:cs="Arial"/>
          <w:b/>
          <w:bCs/>
        </w:rPr>
        <w:t>b</w:t>
      </w:r>
      <w:r w:rsidR="00444AD0">
        <w:rPr>
          <w:rFonts w:cs="Arial"/>
        </w:rPr>
        <w:t xml:space="preserve">) </w:t>
      </w:r>
      <w:r w:rsidR="003259E1">
        <w:rPr>
          <w:rFonts w:cs="Arial"/>
        </w:rPr>
        <w:t xml:space="preserve">Further </w:t>
      </w:r>
      <w:proofErr w:type="spellStart"/>
      <w:r w:rsidR="00894B93">
        <w:rPr>
          <w:rFonts w:cs="Arial"/>
        </w:rPr>
        <w:t>SpaOTsc</w:t>
      </w:r>
      <w:proofErr w:type="spellEnd"/>
      <w:r w:rsidR="00894B93">
        <w:rPr>
          <w:rFonts w:cs="Arial"/>
        </w:rPr>
        <w:t xml:space="preserve"> </w:t>
      </w:r>
      <w:r w:rsidR="008873EE">
        <w:rPr>
          <w:rFonts w:cs="Arial"/>
        </w:rPr>
        <w:t xml:space="preserve">spatial </w:t>
      </w:r>
      <w:proofErr w:type="spellStart"/>
      <w:r w:rsidR="00571A1F">
        <w:rPr>
          <w:rFonts w:cs="Arial"/>
        </w:rPr>
        <w:t>sub</w:t>
      </w:r>
      <w:r w:rsidR="003259E1">
        <w:rPr>
          <w:rFonts w:cs="Arial"/>
        </w:rPr>
        <w:t>clustering</w:t>
      </w:r>
      <w:proofErr w:type="spellEnd"/>
      <w:r w:rsidR="003259E1">
        <w:rPr>
          <w:rFonts w:cs="Arial"/>
        </w:rPr>
        <w:t xml:space="preserve"> of (a) based on</w:t>
      </w:r>
      <w:r w:rsidR="00444AD0">
        <w:rPr>
          <w:rFonts w:cs="Arial"/>
        </w:rPr>
        <w:t xml:space="preserve"> </w:t>
      </w:r>
      <w:ins w:id="209" w:author="Emmanuel Dollinger" w:date="2019-06-18T13:24:00Z">
        <w:r w:rsidR="004F2F41">
          <w:rPr>
            <w:rFonts w:cs="Arial"/>
          </w:rPr>
          <w:t xml:space="preserve">spatial </w:t>
        </w:r>
      </w:ins>
      <w:r w:rsidR="003259E1">
        <w:rPr>
          <w:rFonts w:cs="Arial"/>
        </w:rPr>
        <w:t>cell-cell distance constraint</w:t>
      </w:r>
      <w:r w:rsidR="007E7E56">
        <w:rPr>
          <w:rFonts w:cs="Arial"/>
        </w:rPr>
        <w:t>s,</w:t>
      </w:r>
      <w:r w:rsidR="003259E1">
        <w:rPr>
          <w:rFonts w:cs="Arial"/>
        </w:rPr>
        <w:t xml:space="preserve"> showing three distinc</w:t>
      </w:r>
      <w:r w:rsidR="00AA1AA9">
        <w:rPr>
          <w:rFonts w:cs="Arial"/>
        </w:rPr>
        <w:t xml:space="preserve">t </w:t>
      </w:r>
      <w:proofErr w:type="spellStart"/>
      <w:r w:rsidR="000C4183">
        <w:rPr>
          <w:rFonts w:cs="Arial"/>
        </w:rPr>
        <w:t>sub</w:t>
      </w:r>
      <w:r w:rsidR="00471B58">
        <w:rPr>
          <w:rFonts w:cs="Arial"/>
        </w:rPr>
        <w:t>clusters</w:t>
      </w:r>
      <w:proofErr w:type="spellEnd"/>
      <w:r w:rsidR="00471B58">
        <w:rPr>
          <w:rFonts w:cs="Arial"/>
        </w:rPr>
        <w:t xml:space="preserve"> </w:t>
      </w:r>
      <w:r w:rsidR="00331481">
        <w:rPr>
          <w:rFonts w:cs="Arial"/>
        </w:rPr>
        <w:t>1,</w:t>
      </w:r>
      <w:r w:rsidR="00672791">
        <w:rPr>
          <w:rFonts w:cs="Arial"/>
        </w:rPr>
        <w:t xml:space="preserve"> </w:t>
      </w:r>
      <w:r w:rsidR="00331481">
        <w:rPr>
          <w:rFonts w:cs="Arial"/>
        </w:rPr>
        <w:t>2,</w:t>
      </w:r>
      <w:r w:rsidR="00672791">
        <w:rPr>
          <w:rFonts w:cs="Arial"/>
        </w:rPr>
        <w:t xml:space="preserve"> </w:t>
      </w:r>
      <w:r w:rsidR="00331481">
        <w:rPr>
          <w:rFonts w:cs="Arial"/>
        </w:rPr>
        <w:t>3</w:t>
      </w:r>
      <w:r w:rsidR="00AA1AA9">
        <w:rPr>
          <w:rFonts w:cs="Arial"/>
        </w:rPr>
        <w:t>.</w:t>
      </w:r>
      <w:r w:rsidR="007E2541">
        <w:rPr>
          <w:rFonts w:cs="Arial"/>
        </w:rPr>
        <w:t xml:space="preserve"> (</w:t>
      </w:r>
      <w:r w:rsidR="007E2541" w:rsidRPr="00EE6FF6">
        <w:rPr>
          <w:rFonts w:cs="Arial"/>
          <w:b/>
          <w:bCs/>
        </w:rPr>
        <w:t>c</w:t>
      </w:r>
      <w:r w:rsidR="007E2541">
        <w:rPr>
          <w:rFonts w:cs="Arial"/>
        </w:rPr>
        <w:t xml:space="preserve">) </w:t>
      </w:r>
      <w:r w:rsidR="00260F92">
        <w:rPr>
          <w:rFonts w:cs="Arial"/>
        </w:rPr>
        <w:t xml:space="preserve">The three </w:t>
      </w:r>
      <w:proofErr w:type="spellStart"/>
      <w:r w:rsidR="00260F92">
        <w:rPr>
          <w:rFonts w:cs="Arial"/>
        </w:rPr>
        <w:t>subclusters</w:t>
      </w:r>
      <w:proofErr w:type="spellEnd"/>
      <w:r w:rsidR="00260F92">
        <w:rPr>
          <w:rFonts w:cs="Arial"/>
        </w:rPr>
        <w:t xml:space="preserve"> are spatially localized</w:t>
      </w:r>
      <w:r w:rsidR="0015338E">
        <w:rPr>
          <w:rFonts w:cs="Arial"/>
        </w:rPr>
        <w:t xml:space="preserve"> in zebrafish embryo</w:t>
      </w:r>
      <w:r w:rsidR="00260F92">
        <w:rPr>
          <w:rFonts w:cs="Arial"/>
        </w:rPr>
        <w:t>.</w:t>
      </w:r>
      <w:r w:rsidR="003259E1">
        <w:rPr>
          <w:rFonts w:cs="Arial"/>
        </w:rPr>
        <w:t xml:space="preserve"> </w:t>
      </w:r>
      <w:r w:rsidR="00071D41">
        <w:rPr>
          <w:rFonts w:cs="Arial"/>
        </w:rPr>
        <w:t>(</w:t>
      </w:r>
      <w:r w:rsidR="00071D41" w:rsidRPr="00D90AEE">
        <w:rPr>
          <w:rFonts w:cs="Arial"/>
          <w:b/>
          <w:bCs/>
        </w:rPr>
        <w:t>d</w:t>
      </w:r>
      <w:r w:rsidR="00071D41">
        <w:rPr>
          <w:rFonts w:cs="Arial"/>
        </w:rPr>
        <w:t xml:space="preserve">) </w:t>
      </w:r>
      <w:r w:rsidR="00EB32C0">
        <w:rPr>
          <w:rFonts w:cs="Arial"/>
        </w:rPr>
        <w:t xml:space="preserve">Top: </w:t>
      </w:r>
      <w:r w:rsidR="00B84943">
        <w:rPr>
          <w:rFonts w:cs="Arial"/>
        </w:rPr>
        <w:t xml:space="preserve">Clustering of genes </w:t>
      </w:r>
      <w:del w:id="210" w:author="Emmanuel Dollinger" w:date="2019-06-18T13:24:00Z">
        <w:r w:rsidR="00B84943" w:rsidDel="004F2F41">
          <w:rPr>
            <w:rFonts w:cs="Arial"/>
          </w:rPr>
          <w:delText xml:space="preserve">in </w:delText>
        </w:r>
      </w:del>
      <w:ins w:id="211" w:author="Emmanuel Dollinger" w:date="2019-06-18T13:24:00Z">
        <w:r w:rsidR="004F2F41">
          <w:rPr>
            <w:rFonts w:cs="Arial"/>
          </w:rPr>
          <w:t>from</w:t>
        </w:r>
        <w:r w:rsidR="004F2F41">
          <w:rPr>
            <w:rFonts w:cs="Arial"/>
          </w:rPr>
          <w:t xml:space="preserve"> </w:t>
        </w:r>
      </w:ins>
      <w:r w:rsidR="00B84943">
        <w:rPr>
          <w:rFonts w:cs="Arial"/>
        </w:rPr>
        <w:t xml:space="preserve">mouse visual cortex </w:t>
      </w:r>
      <w:r w:rsidR="005A3436">
        <w:rPr>
          <w:rFonts w:cs="Arial"/>
        </w:rPr>
        <w:t xml:space="preserve">spatial </w:t>
      </w:r>
      <w:r w:rsidR="00B84943">
        <w:rPr>
          <w:rFonts w:cs="Arial"/>
        </w:rPr>
        <w:t>data</w:t>
      </w:r>
      <w:ins w:id="212" w:author="Emmanuel Dollinger" w:date="2019-06-18T13:24:00Z">
        <w:r w:rsidR="004F2F41">
          <w:rPr>
            <w:rFonts w:cs="Arial"/>
          </w:rPr>
          <w:t>set</w:t>
        </w:r>
      </w:ins>
      <w:r w:rsidR="00B84943">
        <w:rPr>
          <w:rFonts w:cs="Arial"/>
        </w:rPr>
        <w:t xml:space="preserve"> using</w:t>
      </w:r>
      <w:r w:rsidR="00930837">
        <w:rPr>
          <w:rFonts w:cs="Arial"/>
        </w:rPr>
        <w:t xml:space="preserve"> the</w:t>
      </w:r>
      <w:r w:rsidR="00EB32C0">
        <w:rPr>
          <w:rFonts w:cs="Arial"/>
        </w:rPr>
        <w:t xml:space="preserve"> </w:t>
      </w:r>
      <w:proofErr w:type="spellStart"/>
      <w:r w:rsidR="00EB32C0">
        <w:rPr>
          <w:rFonts w:cs="Arial"/>
        </w:rPr>
        <w:t>knn-graph+Louvain</w:t>
      </w:r>
      <w:proofErr w:type="spellEnd"/>
      <w:r w:rsidR="00EB32C0">
        <w:rPr>
          <w:rFonts w:cs="Arial"/>
        </w:rPr>
        <w:t xml:space="preserve"> method</w:t>
      </w:r>
      <w:r w:rsidR="00B84943">
        <w:rPr>
          <w:rFonts w:cs="Arial"/>
        </w:rPr>
        <w:t xml:space="preserve"> </w:t>
      </w:r>
      <w:r w:rsidR="00EB32C0">
        <w:rPr>
          <w:rFonts w:cs="Arial"/>
        </w:rPr>
        <w:t xml:space="preserve">where </w:t>
      </w:r>
      <w:r w:rsidR="0088165F">
        <w:rPr>
          <w:rFonts w:cs="Arial"/>
        </w:rPr>
        <w:t xml:space="preserve">the </w:t>
      </w:r>
      <w:proofErr w:type="spellStart"/>
      <w:r w:rsidR="0088165F">
        <w:rPr>
          <w:rFonts w:cs="Arial"/>
        </w:rPr>
        <w:t>knn</w:t>
      </w:r>
      <w:proofErr w:type="spellEnd"/>
      <w:r w:rsidR="0088165F">
        <w:rPr>
          <w:rFonts w:cs="Arial"/>
        </w:rPr>
        <w:t xml:space="preserve">-graph is constructed based on </w:t>
      </w:r>
      <w:proofErr w:type="spellStart"/>
      <w:r w:rsidR="008C7F5F">
        <w:rPr>
          <w:rFonts w:cs="Arial"/>
        </w:rPr>
        <w:t>SpaOTsc</w:t>
      </w:r>
      <w:proofErr w:type="spellEnd"/>
      <w:r w:rsidR="008C7F5F">
        <w:rPr>
          <w:rFonts w:cs="Arial"/>
        </w:rPr>
        <w:t xml:space="preserve"> </w:t>
      </w:r>
      <w:r w:rsidR="0088165F">
        <w:rPr>
          <w:rFonts w:cs="Arial"/>
        </w:rPr>
        <w:t>gene-gene distance</w:t>
      </w:r>
      <w:ins w:id="213" w:author="Emmanuel Dollinger" w:date="2019-06-18T13:24:00Z">
        <w:r w:rsidR="004F2F41">
          <w:rPr>
            <w:rFonts w:cs="Arial"/>
          </w:rPr>
          <w:t>.</w:t>
        </w:r>
      </w:ins>
      <w:del w:id="214" w:author="Emmanuel Dollinger" w:date="2019-06-18T13:24:00Z">
        <w:r w:rsidR="008A2409" w:rsidDel="004F2F41">
          <w:rPr>
            <w:rFonts w:cs="Arial"/>
          </w:rPr>
          <w:delText>;</w:delText>
        </w:r>
      </w:del>
      <w:r w:rsidR="00EB32C0">
        <w:rPr>
          <w:rFonts w:cs="Arial"/>
        </w:rPr>
        <w:t xml:space="preserve"> Bottom: </w:t>
      </w:r>
      <w:r w:rsidR="00731E2F">
        <w:rPr>
          <w:rFonts w:cs="Arial"/>
        </w:rPr>
        <w:t>A</w:t>
      </w:r>
      <w:r w:rsidR="00E06077">
        <w:rPr>
          <w:rFonts w:cs="Arial"/>
        </w:rPr>
        <w:t xml:space="preserve">verage </w:t>
      </w:r>
      <w:r w:rsidR="00DE0789">
        <w:rPr>
          <w:rFonts w:cs="Arial"/>
        </w:rPr>
        <w:t>spatial</w:t>
      </w:r>
      <w:r w:rsidR="00E06077">
        <w:rPr>
          <w:rFonts w:cs="Arial"/>
        </w:rPr>
        <w:t xml:space="preserve"> patterns of </w:t>
      </w:r>
      <w:r w:rsidR="00E2132D">
        <w:rPr>
          <w:rFonts w:cs="Arial"/>
        </w:rPr>
        <w:t xml:space="preserve">gene for </w:t>
      </w:r>
      <w:r w:rsidR="00E06077">
        <w:rPr>
          <w:rFonts w:cs="Arial"/>
        </w:rPr>
        <w:t xml:space="preserve">three </w:t>
      </w:r>
      <w:r w:rsidR="005443A2">
        <w:rPr>
          <w:rFonts w:cs="Arial"/>
        </w:rPr>
        <w:t>different</w:t>
      </w:r>
      <w:r w:rsidR="00E06077">
        <w:rPr>
          <w:rFonts w:cs="Arial"/>
        </w:rPr>
        <w:t xml:space="preserve"> clusters.</w:t>
      </w:r>
      <w:r w:rsidR="00EB32C0">
        <w:rPr>
          <w:rFonts w:cs="Arial"/>
        </w:rPr>
        <w:t xml:space="preserve"> </w:t>
      </w:r>
      <w:r w:rsidR="00973F36">
        <w:rPr>
          <w:rFonts w:cs="Arial"/>
        </w:rPr>
        <w:t>(</w:t>
      </w:r>
      <w:r w:rsidR="000D2997">
        <w:rPr>
          <w:rFonts w:cs="Arial"/>
          <w:b/>
        </w:rPr>
        <w:t>e</w:t>
      </w:r>
      <w:r w:rsidR="00973F36">
        <w:rPr>
          <w:rFonts w:cs="Arial"/>
        </w:rPr>
        <w:t xml:space="preserve">) </w:t>
      </w:r>
      <w:r w:rsidR="00BA5ECC">
        <w:rPr>
          <w:rFonts w:cs="Arial"/>
        </w:rPr>
        <w:t>C</w:t>
      </w:r>
      <w:r w:rsidR="001E4A49">
        <w:rPr>
          <w:rFonts w:cs="Arial"/>
        </w:rPr>
        <w:t>ell-cell communication</w:t>
      </w:r>
      <w:r w:rsidR="000811AD">
        <w:rPr>
          <w:rFonts w:cs="Arial"/>
        </w:rPr>
        <w:t>s</w:t>
      </w:r>
      <w:r w:rsidR="001E4A49">
        <w:rPr>
          <w:rFonts w:cs="Arial"/>
        </w:rPr>
        <w:t xml:space="preserve"> of </w:t>
      </w:r>
      <w:proofErr w:type="spellStart"/>
      <w:r w:rsidR="00293C48">
        <w:rPr>
          <w:rFonts w:cs="Arial"/>
        </w:rPr>
        <w:t>Wg</w:t>
      </w:r>
      <w:proofErr w:type="spellEnd"/>
      <w:r w:rsidR="00293C48">
        <w:rPr>
          <w:rFonts w:cs="Arial"/>
        </w:rPr>
        <w:t xml:space="preserve"> </w:t>
      </w:r>
      <w:r w:rsidR="00467F96">
        <w:rPr>
          <w:rFonts w:cs="Arial"/>
        </w:rPr>
        <w:t>signaling</w:t>
      </w:r>
      <w:r w:rsidR="00BA5ECC">
        <w:rPr>
          <w:rFonts w:cs="Arial"/>
        </w:rPr>
        <w:t xml:space="preserve"> at </w:t>
      </w:r>
      <w:del w:id="215" w:author="Emmanuel Dollinger" w:date="2019-06-18T13:24:00Z">
        <w:r w:rsidR="00BA5ECC" w:rsidDel="004F2F41">
          <w:rPr>
            <w:rFonts w:cs="Arial"/>
          </w:rPr>
          <w:delText>cell</w:delText>
        </w:r>
        <w:r w:rsidR="001D73DD" w:rsidDel="004F2F41">
          <w:rPr>
            <w:rFonts w:cs="Arial"/>
          </w:rPr>
          <w:delText>-cell</w:delText>
        </w:r>
      </w:del>
      <w:ins w:id="216" w:author="Emmanuel Dollinger" w:date="2019-06-18T13:25:00Z">
        <w:r w:rsidR="004F2F41">
          <w:rPr>
            <w:rFonts w:cs="Arial"/>
          </w:rPr>
          <w:t>the single-cell</w:t>
        </w:r>
      </w:ins>
      <w:r w:rsidR="00BA5ECC">
        <w:rPr>
          <w:rFonts w:cs="Arial"/>
        </w:rPr>
        <w:t xml:space="preserve"> level </w:t>
      </w:r>
      <w:r w:rsidR="00CE27C0">
        <w:rPr>
          <w:rFonts w:cs="Arial"/>
        </w:rPr>
        <w:t xml:space="preserve">using </w:t>
      </w:r>
      <w:r w:rsidR="002C0701">
        <w:rPr>
          <w:rFonts w:cs="Arial"/>
        </w:rPr>
        <w:t xml:space="preserve">a </w:t>
      </w:r>
      <w:r w:rsidR="007E15A7">
        <w:rPr>
          <w:rFonts w:cs="Arial"/>
        </w:rPr>
        <w:t xml:space="preserve">visualization </w:t>
      </w:r>
      <w:r w:rsidR="00CE27C0">
        <w:rPr>
          <w:rFonts w:cs="Arial"/>
        </w:rPr>
        <w:t>constrained by</w:t>
      </w:r>
      <w:r w:rsidR="007E15A7">
        <w:rPr>
          <w:rFonts w:cs="Arial"/>
        </w:rPr>
        <w:t xml:space="preserve"> cell-cell distance. </w:t>
      </w:r>
      <w:commentRangeStart w:id="217"/>
      <w:r w:rsidR="008452E5">
        <w:rPr>
          <w:rFonts w:cs="Arial"/>
        </w:rPr>
        <w:t>The color of the link is marked by the color of the sending cells</w:t>
      </w:r>
      <w:commentRangeEnd w:id="217"/>
      <w:r w:rsidR="004F2F41">
        <w:rPr>
          <w:rStyle w:val="CommentReference"/>
        </w:rPr>
        <w:commentReference w:id="217"/>
      </w:r>
      <w:r w:rsidR="00C071FC">
        <w:rPr>
          <w:rFonts w:cs="Arial"/>
        </w:rPr>
        <w:t>,</w:t>
      </w:r>
      <w:r w:rsidR="008452E5">
        <w:rPr>
          <w:rFonts w:cs="Arial"/>
        </w:rPr>
        <w:t xml:space="preserve"> </w:t>
      </w:r>
      <w:r w:rsidR="0082689C">
        <w:rPr>
          <w:rFonts w:cs="Arial"/>
        </w:rPr>
        <w:t xml:space="preserve">based on </w:t>
      </w:r>
      <w:r w:rsidR="00930837">
        <w:rPr>
          <w:rFonts w:cs="Arial"/>
        </w:rPr>
        <w:t xml:space="preserve">the </w:t>
      </w:r>
      <w:r w:rsidR="0082689C">
        <w:rPr>
          <w:rFonts w:cs="Arial"/>
        </w:rPr>
        <w:t>non-spatial clustering</w:t>
      </w:r>
      <w:r w:rsidR="008452E5">
        <w:rPr>
          <w:rFonts w:cs="Arial"/>
        </w:rPr>
        <w:t xml:space="preserve"> </w:t>
      </w:r>
      <w:r w:rsidR="004017F6">
        <w:rPr>
          <w:rFonts w:cs="Arial"/>
        </w:rPr>
        <w:t>similar to (a)</w:t>
      </w:r>
      <w:r w:rsidR="008452E5">
        <w:rPr>
          <w:rFonts w:cs="Arial"/>
        </w:rPr>
        <w:t>.</w:t>
      </w:r>
      <w:r w:rsidR="00857888">
        <w:rPr>
          <w:rFonts w:cs="Arial"/>
        </w:rPr>
        <w:t xml:space="preserve"> </w:t>
      </w:r>
      <w:r w:rsidR="007B4D1B" w:rsidRPr="22E4DEF7">
        <w:rPr>
          <w:rFonts w:cs="Arial"/>
        </w:rPr>
        <w:t>(</w:t>
      </w:r>
      <w:r w:rsidR="000D2997">
        <w:rPr>
          <w:rFonts w:cs="Arial"/>
          <w:b/>
          <w:bCs/>
        </w:rPr>
        <w:t>f</w:t>
      </w:r>
      <w:r w:rsidR="007B4D1B" w:rsidRPr="22E4DEF7">
        <w:rPr>
          <w:rFonts w:cs="Arial"/>
        </w:rPr>
        <w:t xml:space="preserve">) </w:t>
      </w:r>
      <w:del w:id="218" w:author="Emmanuel Dollinger" w:date="2019-06-18T13:26:00Z">
        <w:r w:rsidR="007B4D1B" w:rsidDel="004F2F41">
          <w:rPr>
            <w:rFonts w:cs="Arial"/>
          </w:rPr>
          <w:delText>C</w:delText>
        </w:r>
        <w:r w:rsidR="007B4D1B" w:rsidRPr="22E4DEF7" w:rsidDel="004F2F41">
          <w:rPr>
            <w:rFonts w:cs="Arial"/>
          </w:rPr>
          <w:delText>ell-cell communication</w:delText>
        </w:r>
        <w:r w:rsidR="007B4D1B" w:rsidDel="004F2F41">
          <w:rPr>
            <w:rFonts w:cs="Arial"/>
          </w:rPr>
          <w:delText>s</w:delText>
        </w:r>
      </w:del>
      <w:ins w:id="219" w:author="Emmanuel Dollinger" w:date="2019-06-18T13:26:00Z">
        <w:r w:rsidR="004F2F41">
          <w:rPr>
            <w:rFonts w:cs="Arial"/>
          </w:rPr>
          <w:t>Cluster-cluster communication</w:t>
        </w:r>
      </w:ins>
      <w:r w:rsidR="007B4D1B" w:rsidRPr="22E4DEF7">
        <w:rPr>
          <w:rFonts w:cs="Arial"/>
        </w:rPr>
        <w:t xml:space="preserve"> of </w:t>
      </w:r>
      <w:proofErr w:type="spellStart"/>
      <w:r w:rsidR="007B4D1B">
        <w:rPr>
          <w:rFonts w:cs="Arial"/>
        </w:rPr>
        <w:t>Wg</w:t>
      </w:r>
      <w:proofErr w:type="spellEnd"/>
      <w:r w:rsidR="007B4D1B" w:rsidRPr="22E4DEF7">
        <w:rPr>
          <w:rFonts w:cs="Arial"/>
        </w:rPr>
        <w:t xml:space="preserve"> </w:t>
      </w:r>
      <w:r w:rsidR="007B4D1B">
        <w:rPr>
          <w:rFonts w:cs="Arial"/>
        </w:rPr>
        <w:t>signaling</w:t>
      </w:r>
      <w:r w:rsidR="007B4D1B" w:rsidRPr="22E4DEF7">
        <w:rPr>
          <w:rFonts w:cs="Arial"/>
        </w:rPr>
        <w:t xml:space="preserve"> </w:t>
      </w:r>
      <w:del w:id="220" w:author="Emmanuel Dollinger" w:date="2019-06-18T13:27:00Z">
        <w:r w:rsidR="007B4D1B" w:rsidDel="004F2F41">
          <w:rPr>
            <w:rFonts w:cs="Arial"/>
          </w:rPr>
          <w:delText xml:space="preserve">at cluster-cluster level </w:delText>
        </w:r>
      </w:del>
      <w:r w:rsidR="007B4D1B">
        <w:rPr>
          <w:rFonts w:cs="Arial"/>
        </w:rPr>
        <w:t xml:space="preserve">based on </w:t>
      </w:r>
      <w:proofErr w:type="spellStart"/>
      <w:r w:rsidR="007B4D1B">
        <w:rPr>
          <w:rFonts w:cs="Arial"/>
        </w:rPr>
        <w:t>SpaOTsc</w:t>
      </w:r>
      <w:proofErr w:type="spellEnd"/>
      <w:r w:rsidR="007B4D1B">
        <w:rPr>
          <w:rFonts w:cs="Arial"/>
        </w:rPr>
        <w:t xml:space="preserve"> </w:t>
      </w:r>
      <w:r w:rsidR="00FD59F8">
        <w:rPr>
          <w:rFonts w:cs="Arial"/>
        </w:rPr>
        <w:t xml:space="preserve">spatial </w:t>
      </w:r>
      <w:proofErr w:type="spellStart"/>
      <w:r w:rsidR="00CF152A">
        <w:rPr>
          <w:rFonts w:cs="Arial"/>
        </w:rPr>
        <w:t>sub</w:t>
      </w:r>
      <w:r w:rsidR="007B4D1B">
        <w:rPr>
          <w:rFonts w:cs="Arial"/>
        </w:rPr>
        <w:t>clustering</w:t>
      </w:r>
      <w:proofErr w:type="spellEnd"/>
      <w:r w:rsidR="007B4D1B">
        <w:rPr>
          <w:rFonts w:cs="Arial"/>
        </w:rPr>
        <w:t xml:space="preserve">.  </w:t>
      </w:r>
      <w:r w:rsidRPr="22E4DEF7">
        <w:rPr>
          <w:rFonts w:cs="Arial"/>
        </w:rPr>
        <w:t>(</w:t>
      </w:r>
      <w:proofErr w:type="spellStart"/>
      <w:proofErr w:type="gramStart"/>
      <w:r w:rsidR="005B1591" w:rsidRPr="005B1591">
        <w:rPr>
          <w:rFonts w:cs="Arial"/>
          <w:b/>
        </w:rPr>
        <w:t>g</w:t>
      </w:r>
      <w:r w:rsidR="005B1591">
        <w:rPr>
          <w:rFonts w:cs="Arial"/>
        </w:rPr>
        <w:t>,</w:t>
      </w:r>
      <w:r w:rsidR="005B1591" w:rsidRPr="005B1591">
        <w:rPr>
          <w:rFonts w:cs="Arial"/>
          <w:b/>
        </w:rPr>
        <w:t>h</w:t>
      </w:r>
      <w:proofErr w:type="spellEnd"/>
      <w:proofErr w:type="gramEnd"/>
      <w:r w:rsidRPr="22E4DEF7">
        <w:rPr>
          <w:rFonts w:cs="Arial"/>
        </w:rPr>
        <w:t xml:space="preserve">) </w:t>
      </w:r>
      <w:proofErr w:type="spellStart"/>
      <w:r w:rsidR="005B1591">
        <w:rPr>
          <w:rFonts w:cs="Arial"/>
        </w:rPr>
        <w:t>Dpp</w:t>
      </w:r>
      <w:proofErr w:type="spellEnd"/>
      <w:r w:rsidR="005B1591">
        <w:rPr>
          <w:rFonts w:cs="Arial"/>
        </w:rPr>
        <w:t xml:space="preserve"> </w:t>
      </w:r>
      <w:r w:rsidR="00467F96">
        <w:rPr>
          <w:rFonts w:cs="Arial"/>
        </w:rPr>
        <w:t>signaling</w:t>
      </w:r>
      <w:r w:rsidR="0083232E">
        <w:rPr>
          <w:rFonts w:cs="Arial"/>
        </w:rPr>
        <w:t xml:space="preserve"> </w:t>
      </w:r>
      <w:r w:rsidR="006628AF">
        <w:rPr>
          <w:rFonts w:cs="Arial"/>
        </w:rPr>
        <w:t>in space</w:t>
      </w:r>
      <w:r w:rsidR="006E1AD7">
        <w:rPr>
          <w:rFonts w:cs="Arial"/>
        </w:rPr>
        <w:t xml:space="preserve"> </w:t>
      </w:r>
      <w:r w:rsidR="00AA2404">
        <w:rPr>
          <w:rFonts w:cs="Arial"/>
        </w:rPr>
        <w:t xml:space="preserve">plotted </w:t>
      </w:r>
      <w:r w:rsidR="006E1AD7">
        <w:rPr>
          <w:rFonts w:cs="Arial"/>
        </w:rPr>
        <w:t>similar to (e,</w:t>
      </w:r>
      <w:r w:rsidR="00C44274">
        <w:rPr>
          <w:rFonts w:cs="Arial"/>
        </w:rPr>
        <w:t xml:space="preserve"> </w:t>
      </w:r>
      <w:r w:rsidR="006E1AD7">
        <w:rPr>
          <w:rFonts w:cs="Arial"/>
        </w:rPr>
        <w:t>f)</w:t>
      </w:r>
      <w:r w:rsidR="005B1591">
        <w:rPr>
          <w:rFonts w:cs="Arial"/>
        </w:rPr>
        <w:t>.</w:t>
      </w:r>
      <w:r w:rsidRPr="22E4DEF7">
        <w:rPr>
          <w:rFonts w:cs="Arial"/>
        </w:rPr>
        <w:t xml:space="preserve"> (</w:t>
      </w:r>
      <w:proofErr w:type="spellStart"/>
      <w:r w:rsidR="009C5736" w:rsidRPr="009C5736">
        <w:rPr>
          <w:rFonts w:cs="Arial"/>
          <w:b/>
          <w:bCs/>
        </w:rPr>
        <w:t>i</w:t>
      </w:r>
      <w:proofErr w:type="spellEnd"/>
      <w:r w:rsidRPr="22E4DEF7">
        <w:rPr>
          <w:rFonts w:cs="Arial"/>
        </w:rPr>
        <w:t xml:space="preserve">) Spatial </w:t>
      </w:r>
      <w:r w:rsidR="00400DED">
        <w:rPr>
          <w:rFonts w:cs="Arial"/>
        </w:rPr>
        <w:t>range</w:t>
      </w:r>
      <w:r w:rsidR="00930837">
        <w:rPr>
          <w:rFonts w:cs="Arial"/>
        </w:rPr>
        <w:t>s</w:t>
      </w:r>
      <w:r w:rsidR="00400DED" w:rsidRPr="22E4DEF7">
        <w:rPr>
          <w:rFonts w:cs="Arial"/>
        </w:rPr>
        <w:t xml:space="preserve"> </w:t>
      </w:r>
      <w:r w:rsidR="001B29BD">
        <w:rPr>
          <w:rFonts w:cs="Arial"/>
        </w:rPr>
        <w:t>of</w:t>
      </w:r>
      <w:r w:rsidRPr="22E4DEF7">
        <w:rPr>
          <w:rFonts w:cs="Arial"/>
        </w:rPr>
        <w:t xml:space="preserve"> </w:t>
      </w:r>
      <w:proofErr w:type="spellStart"/>
      <w:r w:rsidR="003062C4">
        <w:rPr>
          <w:rFonts w:cs="Arial"/>
        </w:rPr>
        <w:t>Wg</w:t>
      </w:r>
      <w:proofErr w:type="spellEnd"/>
      <w:r w:rsidR="003062C4">
        <w:rPr>
          <w:rFonts w:cs="Arial"/>
        </w:rPr>
        <w:t xml:space="preserve"> and </w:t>
      </w:r>
      <w:proofErr w:type="spellStart"/>
      <w:r w:rsidR="003062C4">
        <w:rPr>
          <w:rFonts w:cs="Arial"/>
        </w:rPr>
        <w:t>Dpp</w:t>
      </w:r>
      <w:proofErr w:type="spellEnd"/>
      <w:r w:rsidR="003062C4">
        <w:rPr>
          <w:rFonts w:cs="Arial"/>
        </w:rPr>
        <w:t xml:space="preserve"> </w:t>
      </w:r>
      <w:r w:rsidRPr="22E4DEF7">
        <w:rPr>
          <w:rFonts w:cs="Arial"/>
        </w:rPr>
        <w:t xml:space="preserve">signaling inferred using </w:t>
      </w:r>
      <w:commentRangeStart w:id="221"/>
      <w:r w:rsidR="0000220C">
        <w:rPr>
          <w:rFonts w:cs="Arial"/>
        </w:rPr>
        <w:t>consensus</w:t>
      </w:r>
      <w:r w:rsidR="004B718C">
        <w:rPr>
          <w:rFonts w:cs="Arial"/>
        </w:rPr>
        <w:t>es</w:t>
      </w:r>
      <w:r w:rsidR="0000220C">
        <w:rPr>
          <w:rFonts w:cs="Arial"/>
        </w:rPr>
        <w:t xml:space="preserve"> </w:t>
      </w:r>
      <w:commentRangeEnd w:id="221"/>
      <w:r w:rsidR="004F2F41">
        <w:rPr>
          <w:rStyle w:val="CommentReference"/>
        </w:rPr>
        <w:commentReference w:id="221"/>
      </w:r>
      <w:r w:rsidR="0000220C">
        <w:rPr>
          <w:rFonts w:cs="Arial"/>
        </w:rPr>
        <w:t xml:space="preserve">of </w:t>
      </w:r>
      <w:r w:rsidRPr="22E4DEF7">
        <w:rPr>
          <w:rFonts w:cs="Arial"/>
        </w:rPr>
        <w:t>random forest models. (</w:t>
      </w:r>
      <w:r w:rsidR="009C5736">
        <w:rPr>
          <w:rFonts w:cs="Arial"/>
          <w:b/>
          <w:bCs/>
        </w:rPr>
        <w:t>j</w:t>
      </w:r>
      <w:r w:rsidRPr="22E4DEF7">
        <w:rPr>
          <w:rFonts w:cs="Arial"/>
        </w:rPr>
        <w:t xml:space="preserve">) </w:t>
      </w:r>
      <w:r w:rsidR="0054513B">
        <w:rPr>
          <w:rFonts w:cs="Arial"/>
        </w:rPr>
        <w:t xml:space="preserve">A </w:t>
      </w:r>
      <w:r w:rsidR="00767DBD" w:rsidRPr="00D90AEE">
        <w:rPr>
          <w:rFonts w:cs="Arial"/>
        </w:rPr>
        <w:t>spatial map of intercellular gene-gene regulatory information flow</w:t>
      </w:r>
      <w:r w:rsidR="000B767A">
        <w:rPr>
          <w:rFonts w:cs="Arial"/>
        </w:rPr>
        <w:t xml:space="preserve"> </w:t>
      </w:r>
      <w:r w:rsidR="00F712E5">
        <w:rPr>
          <w:rFonts w:cs="Arial"/>
        </w:rPr>
        <w:t>for</w:t>
      </w:r>
      <w:r w:rsidR="003C0F17">
        <w:rPr>
          <w:rFonts w:cs="Arial"/>
        </w:rPr>
        <w:t xml:space="preserve"> the</w:t>
      </w:r>
      <w:r w:rsidR="00731414">
        <w:rPr>
          <w:rFonts w:cs="Arial"/>
        </w:rPr>
        <w:t xml:space="preserve"> top</w:t>
      </w:r>
      <w:r w:rsidR="000B767A">
        <w:rPr>
          <w:rFonts w:cs="Arial"/>
        </w:rPr>
        <w:t xml:space="preserve"> 20</w:t>
      </w:r>
      <w:r w:rsidR="00731414">
        <w:rPr>
          <w:rFonts w:cs="Arial"/>
        </w:rPr>
        <w:t xml:space="preserve"> </w:t>
      </w:r>
      <w:r w:rsidR="000B767A">
        <w:rPr>
          <w:rFonts w:cs="Arial"/>
        </w:rPr>
        <w:t xml:space="preserve">variable genes in drosophila embryo </w:t>
      </w:r>
      <w:proofErr w:type="spellStart"/>
      <w:r w:rsidR="000B767A">
        <w:rPr>
          <w:rFonts w:cs="Arial"/>
        </w:rPr>
        <w:t>scRNA</w:t>
      </w:r>
      <w:proofErr w:type="spellEnd"/>
      <w:r w:rsidR="000B767A">
        <w:rPr>
          <w:rFonts w:cs="Arial"/>
        </w:rPr>
        <w:t>-seq data</w:t>
      </w:r>
      <w:r w:rsidRPr="22E4DEF7">
        <w:rPr>
          <w:rFonts w:cs="Arial"/>
        </w:rPr>
        <w:t>.</w:t>
      </w:r>
      <w:r w:rsidR="00CC79C1">
        <w:rPr>
          <w:rFonts w:cs="Arial"/>
        </w:rPr>
        <w:t xml:space="preserve"> For example, </w:t>
      </w:r>
      <w:r w:rsidR="009A1C53">
        <w:rPr>
          <w:rFonts w:cs="Arial"/>
        </w:rPr>
        <w:t xml:space="preserve">gene </w:t>
      </w:r>
      <w:r w:rsidR="00CA7B5D">
        <w:rPr>
          <w:rFonts w:cs="Arial"/>
        </w:rPr>
        <w:t>T</w:t>
      </w:r>
      <w:r w:rsidR="009D311E">
        <w:rPr>
          <w:rFonts w:cs="Arial"/>
        </w:rPr>
        <w:t>wist</w:t>
      </w:r>
      <w:r w:rsidR="00E649FD">
        <w:rPr>
          <w:rFonts w:cs="Arial"/>
        </w:rPr>
        <w:t xml:space="preserve"> </w:t>
      </w:r>
      <w:r w:rsidR="009D311E">
        <w:rPr>
          <w:rFonts w:cs="Arial"/>
        </w:rPr>
        <w:t>in the 20</w:t>
      </w:r>
      <w:r w:rsidR="00516068">
        <w:rPr>
          <w:rFonts w:cs="Arial"/>
        </w:rPr>
        <w:t xml:space="preserve"> </w:t>
      </w:r>
      <w:proofErr w:type="spellStart"/>
      <w:r w:rsidR="00516068" w:rsidRPr="00516068">
        <w:rPr>
          <w:rFonts w:cs="Arial"/>
        </w:rPr>
        <w:t>μm</w:t>
      </w:r>
      <w:proofErr w:type="spellEnd"/>
      <w:r w:rsidR="00516068">
        <w:rPr>
          <w:rFonts w:cs="Arial"/>
        </w:rPr>
        <w:t xml:space="preserve"> shell is connected with </w:t>
      </w:r>
      <w:del w:id="222" w:author="Emmanuel Dollinger" w:date="2019-06-18T13:27:00Z">
        <w:r w:rsidR="00CE5FE7" w:rsidDel="004F2F41">
          <w:rPr>
            <w:rFonts w:cs="Arial"/>
          </w:rPr>
          <w:delText xml:space="preserve">(red curve) </w:delText>
        </w:r>
      </w:del>
      <w:r w:rsidR="00CE5FE7">
        <w:rPr>
          <w:rFonts w:cs="Arial"/>
        </w:rPr>
        <w:t xml:space="preserve">gene </w:t>
      </w:r>
      <w:r w:rsidR="00CA7B5D">
        <w:rPr>
          <w:rFonts w:cs="Arial"/>
        </w:rPr>
        <w:t>S</w:t>
      </w:r>
      <w:r w:rsidR="00516068">
        <w:rPr>
          <w:rFonts w:cs="Arial"/>
        </w:rPr>
        <w:t>nail</w:t>
      </w:r>
      <w:ins w:id="223" w:author="Emmanuel Dollinger" w:date="2019-06-18T13:27:00Z">
        <w:r w:rsidR="004F2F41">
          <w:rPr>
            <w:rFonts w:cs="Arial"/>
          </w:rPr>
          <w:t xml:space="preserve"> </w:t>
        </w:r>
        <w:bookmarkStart w:id="224" w:name="_GoBack"/>
        <w:bookmarkEnd w:id="224"/>
        <w:r w:rsidR="004F2F41">
          <w:rPr>
            <w:rFonts w:cs="Arial"/>
          </w:rPr>
          <w:t>(red curve)</w:t>
        </w:r>
      </w:ins>
      <w:r w:rsidR="00545704">
        <w:rPr>
          <w:rFonts w:cs="Arial"/>
        </w:rPr>
        <w:t xml:space="preserve">, </w:t>
      </w:r>
      <w:r w:rsidR="00170F12">
        <w:rPr>
          <w:rFonts w:cs="Arial"/>
        </w:rPr>
        <w:t>suggesting</w:t>
      </w:r>
      <w:r w:rsidR="00AC76B8">
        <w:rPr>
          <w:rFonts w:cs="Arial"/>
        </w:rPr>
        <w:t xml:space="preserve"> </w:t>
      </w:r>
      <w:r w:rsidR="00CA7B5D">
        <w:rPr>
          <w:rFonts w:cs="Arial"/>
        </w:rPr>
        <w:t>S</w:t>
      </w:r>
      <w:r w:rsidR="00F6523F">
        <w:rPr>
          <w:rFonts w:cs="Arial"/>
        </w:rPr>
        <w:t>nail</w:t>
      </w:r>
      <w:r w:rsidR="00ED7291">
        <w:rPr>
          <w:rFonts w:cs="Arial"/>
        </w:rPr>
        <w:t xml:space="preserve"> </w:t>
      </w:r>
      <w:r w:rsidR="00170F12">
        <w:rPr>
          <w:rFonts w:cs="Arial"/>
        </w:rPr>
        <w:t>is</w:t>
      </w:r>
      <w:r w:rsidR="00E07D58">
        <w:rPr>
          <w:rFonts w:cs="Arial"/>
        </w:rPr>
        <w:t xml:space="preserve"> </w:t>
      </w:r>
      <w:r w:rsidR="00D1508B">
        <w:rPr>
          <w:rFonts w:cs="Arial"/>
        </w:rPr>
        <w:t>directly or indirectly affected</w:t>
      </w:r>
      <w:r w:rsidR="00F6523F">
        <w:rPr>
          <w:rFonts w:cs="Arial"/>
        </w:rPr>
        <w:t xml:space="preserve"> by </w:t>
      </w:r>
      <w:r w:rsidR="00CA7B5D">
        <w:rPr>
          <w:rFonts w:cs="Arial"/>
        </w:rPr>
        <w:t>T</w:t>
      </w:r>
      <w:r w:rsidR="00F6523F">
        <w:rPr>
          <w:rFonts w:cs="Arial"/>
        </w:rPr>
        <w:t>wist</w:t>
      </w:r>
      <w:r w:rsidR="00D15945">
        <w:rPr>
          <w:rFonts w:cs="Arial"/>
        </w:rPr>
        <w:t xml:space="preserve"> </w:t>
      </w:r>
      <w:r w:rsidR="000D0765">
        <w:rPr>
          <w:rFonts w:cs="Arial"/>
        </w:rPr>
        <w:t>in neighbo</w:t>
      </w:r>
      <w:r w:rsidR="00281AF1">
        <w:rPr>
          <w:rFonts w:cs="Arial"/>
        </w:rPr>
        <w:t>r</w:t>
      </w:r>
      <w:r w:rsidR="000D0765">
        <w:rPr>
          <w:rFonts w:cs="Arial"/>
        </w:rPr>
        <w:t xml:space="preserve"> cells </w:t>
      </w:r>
      <w:r w:rsidR="005B5262">
        <w:rPr>
          <w:rFonts w:cs="Arial"/>
        </w:rPr>
        <w:t>within</w:t>
      </w:r>
      <w:r w:rsidR="000D0765">
        <w:rPr>
          <w:rFonts w:cs="Arial"/>
        </w:rPr>
        <w:t xml:space="preserve"> </w:t>
      </w:r>
      <w:r w:rsidR="00F6523F">
        <w:rPr>
          <w:rFonts w:cs="Arial"/>
        </w:rPr>
        <w:t xml:space="preserve">a spatial distance of 20 </w:t>
      </w:r>
      <w:proofErr w:type="spellStart"/>
      <w:r w:rsidR="00F6523F" w:rsidRPr="00F6523F">
        <w:rPr>
          <w:rFonts w:cs="Arial"/>
        </w:rPr>
        <w:t>μm</w:t>
      </w:r>
      <w:proofErr w:type="spellEnd"/>
      <w:r w:rsidR="00E649FD">
        <w:rPr>
          <w:rFonts w:cs="Arial"/>
        </w:rPr>
        <w:t>.</w:t>
      </w:r>
      <w:r w:rsidR="00FB16A3">
        <w:rPr>
          <w:rFonts w:cs="Arial"/>
        </w:rPr>
        <w:t xml:space="preserve"> </w:t>
      </w:r>
      <w:r w:rsidR="00CA7B5D">
        <w:rPr>
          <w:rFonts w:cs="Arial"/>
        </w:rPr>
        <w:t>These two genes</w:t>
      </w:r>
      <w:r w:rsidR="00FB16A3">
        <w:rPr>
          <w:rFonts w:cs="Arial"/>
        </w:rPr>
        <w:t xml:space="preserve"> are known to </w:t>
      </w:r>
      <w:r w:rsidR="00131DA1">
        <w:rPr>
          <w:rFonts w:cs="Arial"/>
        </w:rPr>
        <w:t>be important during</w:t>
      </w:r>
      <w:r w:rsidR="00FB16A3">
        <w:rPr>
          <w:rFonts w:cs="Arial"/>
        </w:rPr>
        <w:t xml:space="preserve"> me</w:t>
      </w:r>
      <w:r w:rsidR="00085A1C">
        <w:rPr>
          <w:rFonts w:cs="Arial"/>
        </w:rPr>
        <w:t>s</w:t>
      </w:r>
      <w:r w:rsidR="00FB16A3">
        <w:rPr>
          <w:rFonts w:cs="Arial"/>
        </w:rPr>
        <w:t>oderm formation.</w:t>
      </w:r>
    </w:p>
    <w:p w14:paraId="204E1709" w14:textId="77777777" w:rsidR="00EB7498" w:rsidRDefault="00EB7498" w:rsidP="22E4DEF7">
      <w:pPr>
        <w:spacing w:line="480" w:lineRule="auto"/>
        <w:ind w:firstLine="0"/>
        <w:rPr>
          <w:rFonts w:cs="Arial"/>
        </w:rPr>
      </w:pPr>
    </w:p>
    <w:p w14:paraId="343CA634" w14:textId="77777777" w:rsidR="00EB7498" w:rsidRDefault="00EB7498" w:rsidP="22E4DEF7">
      <w:pPr>
        <w:spacing w:line="480" w:lineRule="auto"/>
        <w:ind w:firstLine="0"/>
        <w:rPr>
          <w:rFonts w:cs="Arial"/>
        </w:rPr>
      </w:pPr>
    </w:p>
    <w:p w14:paraId="20627C52" w14:textId="77777777" w:rsidR="00EB7498" w:rsidRPr="00EB7498" w:rsidRDefault="00EB7498" w:rsidP="00EB7498">
      <w:pPr>
        <w:pStyle w:val="EndNoteBibliography"/>
        <w:ind w:left="720" w:hanging="720"/>
      </w:pPr>
      <w:r>
        <w:fldChar w:fldCharType="begin"/>
      </w:r>
      <w:r>
        <w:instrText xml:space="preserve"> ADDIN EN.SECTION.REFLIST </w:instrText>
      </w:r>
      <w:r>
        <w:fldChar w:fldCharType="separate"/>
      </w:r>
      <w:r w:rsidRPr="00EB7498">
        <w:t>3.</w:t>
      </w:r>
      <w:r w:rsidRPr="00EB7498">
        <w:tab/>
        <w:t xml:space="preserve">Karaiskos, N. et al. The Drosophila embryo at single-cell transcriptome resolution. </w:t>
      </w:r>
      <w:r w:rsidRPr="00EB7498">
        <w:rPr>
          <w:i/>
        </w:rPr>
        <w:t>Science</w:t>
      </w:r>
      <w:r w:rsidRPr="00EB7498">
        <w:t xml:space="preserve"> </w:t>
      </w:r>
      <w:r w:rsidRPr="00EB7498">
        <w:rPr>
          <w:b/>
        </w:rPr>
        <w:t>358</w:t>
      </w:r>
      <w:r w:rsidRPr="00EB7498">
        <w:t>, 194-199 (2017).</w:t>
      </w:r>
    </w:p>
    <w:p w14:paraId="6E0D0DDD" w14:textId="77777777" w:rsidR="00EB7498" w:rsidRPr="00EB7498" w:rsidRDefault="00EB7498" w:rsidP="00EB7498">
      <w:pPr>
        <w:pStyle w:val="EndNoteBibliography"/>
        <w:ind w:left="720" w:hanging="720"/>
      </w:pPr>
      <w:r w:rsidRPr="00EB7498">
        <w:t>5.</w:t>
      </w:r>
      <w:r w:rsidRPr="00EB7498">
        <w:tab/>
        <w:t xml:space="preserve">Satija, R., Farrell, J.A., Gennert, D., Schier, A.F. &amp; Regev, A. Spatial reconstruction of single-cell gene expression data. </w:t>
      </w:r>
      <w:r w:rsidRPr="00EB7498">
        <w:rPr>
          <w:i/>
        </w:rPr>
        <w:t>Nature Biotechnology</w:t>
      </w:r>
      <w:r w:rsidRPr="00EB7498">
        <w:t xml:space="preserve"> </w:t>
      </w:r>
      <w:r w:rsidRPr="00EB7498">
        <w:rPr>
          <w:b/>
        </w:rPr>
        <w:t>33</w:t>
      </w:r>
      <w:r w:rsidRPr="00EB7498">
        <w:t>, 495-U206 (2015).</w:t>
      </w:r>
    </w:p>
    <w:p w14:paraId="0EC863C8" w14:textId="77777777" w:rsidR="00EB7498" w:rsidRPr="00EB7498" w:rsidRDefault="00EB7498" w:rsidP="00EB7498">
      <w:pPr>
        <w:pStyle w:val="EndNoteBibliography"/>
        <w:ind w:left="720" w:hanging="720"/>
      </w:pPr>
      <w:r w:rsidRPr="00EB7498">
        <w:t>15.</w:t>
      </w:r>
      <w:r w:rsidRPr="00EB7498">
        <w:tab/>
        <w:t xml:space="preserve">Wang, X. et al. Three-dimensional intact-tissue sequencing of single-cell transcriptional states. </w:t>
      </w:r>
      <w:r w:rsidRPr="00EB7498">
        <w:rPr>
          <w:i/>
        </w:rPr>
        <w:t>Science</w:t>
      </w:r>
      <w:r w:rsidRPr="00EB7498">
        <w:t xml:space="preserve"> </w:t>
      </w:r>
      <w:r w:rsidRPr="00EB7498">
        <w:rPr>
          <w:b/>
        </w:rPr>
        <w:t>361</w:t>
      </w:r>
      <w:r w:rsidRPr="00EB7498">
        <w:t xml:space="preserve"> (2018).</w:t>
      </w:r>
    </w:p>
    <w:p w14:paraId="75C5F58E" w14:textId="77777777" w:rsidR="00EB7498" w:rsidRPr="00EB7498" w:rsidRDefault="00EB7498" w:rsidP="00EB7498">
      <w:pPr>
        <w:pStyle w:val="EndNoteBibliography"/>
        <w:ind w:left="720" w:hanging="720"/>
      </w:pPr>
      <w:r w:rsidRPr="00EB7498">
        <w:t>16.</w:t>
      </w:r>
      <w:r w:rsidRPr="00EB7498">
        <w:tab/>
        <w:t xml:space="preserve">Tasic, B. et al. Shared and distinct transcriptomic cell types across neocortical areas. </w:t>
      </w:r>
      <w:r w:rsidRPr="00EB7498">
        <w:rPr>
          <w:i/>
        </w:rPr>
        <w:t>Nature</w:t>
      </w:r>
      <w:r w:rsidRPr="00EB7498">
        <w:t xml:space="preserve"> </w:t>
      </w:r>
      <w:r w:rsidRPr="00EB7498">
        <w:rPr>
          <w:b/>
        </w:rPr>
        <w:t>563</w:t>
      </w:r>
      <w:r w:rsidRPr="00EB7498">
        <w:t>, 72-78 (2018).</w:t>
      </w:r>
    </w:p>
    <w:p w14:paraId="7CB05918" w14:textId="1D19EA64" w:rsidR="002E20C4" w:rsidRDefault="00EB7498" w:rsidP="22E4DEF7">
      <w:pPr>
        <w:spacing w:line="480" w:lineRule="auto"/>
        <w:ind w:firstLine="0"/>
        <w:rPr>
          <w:rFonts w:cs="Arial"/>
        </w:rPr>
      </w:pPr>
      <w:r>
        <w:rPr>
          <w:rFonts w:cs="Arial"/>
        </w:rPr>
        <w:fldChar w:fldCharType="end"/>
      </w:r>
    </w:p>
    <w:p w14:paraId="7891FB54" w14:textId="190C01DE" w:rsidR="000350C5" w:rsidRDefault="000350C5" w:rsidP="22E4DEF7">
      <w:pPr>
        <w:spacing w:line="480" w:lineRule="auto"/>
        <w:ind w:firstLine="0"/>
        <w:rPr>
          <w:rFonts w:cs="Arial"/>
        </w:rPr>
        <w:sectPr w:rsidR="000350C5" w:rsidSect="00F6701D">
          <w:type w:val="continuous"/>
          <w:pgSz w:w="12240" w:h="15840"/>
          <w:pgMar w:top="1440" w:right="1440" w:bottom="1440" w:left="1440" w:header="720" w:footer="720" w:gutter="0"/>
          <w:cols w:space="720"/>
          <w:titlePg/>
          <w:docGrid w:linePitch="360"/>
        </w:sectPr>
      </w:pPr>
    </w:p>
    <w:p w14:paraId="02AEE3C5" w14:textId="13BA9926" w:rsidR="00853474" w:rsidRDefault="00853474" w:rsidP="22E4DEF7">
      <w:pPr>
        <w:spacing w:line="480" w:lineRule="auto"/>
        <w:ind w:firstLine="0"/>
        <w:rPr>
          <w:rFonts w:cs="Arial"/>
        </w:rPr>
      </w:pPr>
    </w:p>
    <w:p w14:paraId="70E4D072" w14:textId="151D93B6" w:rsidR="007B5969" w:rsidRDefault="007B5969" w:rsidP="22E4DEF7">
      <w:pPr>
        <w:spacing w:line="480" w:lineRule="auto"/>
        <w:ind w:firstLine="0"/>
        <w:rPr>
          <w:rFonts w:cs="Arial"/>
        </w:rPr>
      </w:pPr>
    </w:p>
    <w:p w14:paraId="2AB86EFB" w14:textId="542E2D6A" w:rsidR="007B5969" w:rsidRDefault="00F6701D" w:rsidP="22E4DEF7">
      <w:pPr>
        <w:spacing w:line="480" w:lineRule="auto"/>
        <w:ind w:firstLine="0"/>
        <w:rPr>
          <w:rFonts w:cs="Arial"/>
          <w:b/>
          <w:bCs/>
        </w:rPr>
      </w:pPr>
      <w:r w:rsidRPr="00B82DE3">
        <w:rPr>
          <w:rFonts w:cs="Arial"/>
          <w:b/>
          <w:bCs/>
        </w:rPr>
        <w:t>METHODS</w:t>
      </w:r>
    </w:p>
    <w:p w14:paraId="2B0B9DE1" w14:textId="03A4E867" w:rsidR="0072567D" w:rsidRPr="00B82DE3" w:rsidRDefault="0072567D" w:rsidP="22E4DEF7">
      <w:pPr>
        <w:spacing w:line="480" w:lineRule="auto"/>
        <w:ind w:firstLine="0"/>
        <w:rPr>
          <w:rFonts w:cs="Arial"/>
        </w:rPr>
      </w:pPr>
      <w:r w:rsidRPr="00B82DE3">
        <w:rPr>
          <w:rFonts w:cs="Arial"/>
        </w:rPr>
        <w:t xml:space="preserve">Full details of the theoretical background and implementation of </w:t>
      </w:r>
      <w:proofErr w:type="spellStart"/>
      <w:r w:rsidRPr="00B82DE3">
        <w:rPr>
          <w:rFonts w:cs="Arial"/>
        </w:rPr>
        <w:t>SpaOTsc</w:t>
      </w:r>
      <w:proofErr w:type="spellEnd"/>
      <w:r w:rsidRPr="00B82DE3">
        <w:rPr>
          <w:rFonts w:cs="Arial"/>
        </w:rPr>
        <w:t xml:space="preserve"> can be found in </w:t>
      </w:r>
      <w:r w:rsidRPr="00B82DE3">
        <w:rPr>
          <w:rFonts w:cs="Arial"/>
          <w:b/>
          <w:bCs/>
        </w:rPr>
        <w:t>Supplementary Note 1</w:t>
      </w:r>
      <w:r w:rsidRPr="00B82DE3">
        <w:rPr>
          <w:rFonts w:cs="Arial"/>
        </w:rPr>
        <w:t>.</w:t>
      </w:r>
    </w:p>
    <w:p w14:paraId="505DFBFD" w14:textId="77777777" w:rsidR="00371D33" w:rsidRDefault="00BE23F2" w:rsidP="00B82DE3">
      <w:pPr>
        <w:spacing w:line="480" w:lineRule="auto"/>
        <w:ind w:firstLine="0"/>
        <w:rPr>
          <w:rFonts w:cs="Arial"/>
          <w:b/>
          <w:bCs/>
        </w:rPr>
      </w:pPr>
      <w:proofErr w:type="spellStart"/>
      <w:r>
        <w:rPr>
          <w:rFonts w:cs="Arial"/>
          <w:b/>
          <w:bCs/>
        </w:rPr>
        <w:t>SpaOTsc</w:t>
      </w:r>
      <w:proofErr w:type="spellEnd"/>
      <w:r>
        <w:rPr>
          <w:rFonts w:cs="Arial"/>
          <w:b/>
          <w:bCs/>
        </w:rPr>
        <w:t xml:space="preserve"> model.</w:t>
      </w:r>
      <w:r w:rsidR="00B91F9E">
        <w:rPr>
          <w:rFonts w:cs="Arial"/>
          <w:b/>
          <w:bCs/>
        </w:rPr>
        <w:t xml:space="preserve"> </w:t>
      </w:r>
    </w:p>
    <w:p w14:paraId="04FB435D" w14:textId="04399A15" w:rsidR="00A85D59" w:rsidRDefault="00563E55" w:rsidP="00B82DE3">
      <w:pPr>
        <w:spacing w:line="480" w:lineRule="auto"/>
        <w:ind w:firstLine="0"/>
      </w:pPr>
      <w:proofErr w:type="spellStart"/>
      <w:r>
        <w:rPr>
          <w:rFonts w:cs="Arial"/>
        </w:rPr>
        <w:t>SpaOTsc</w:t>
      </w:r>
      <w:proofErr w:type="spellEnd"/>
      <w:r>
        <w:rPr>
          <w:rFonts w:cs="Arial"/>
        </w:rPr>
        <w:t xml:space="preserve"> </w:t>
      </w:r>
      <w:r w:rsidR="00111933">
        <w:rPr>
          <w:rFonts w:cs="Arial"/>
        </w:rPr>
        <w:t xml:space="preserve">constructs </w:t>
      </w:r>
      <w:r>
        <w:rPr>
          <w:rFonts w:cs="Arial"/>
        </w:rPr>
        <w:t xml:space="preserve">a mapping between </w:t>
      </w:r>
      <w:r w:rsidR="001476FF">
        <w:rPr>
          <w:rFonts w:cs="Arial"/>
        </w:rPr>
        <w:t xml:space="preserve">the </w:t>
      </w:r>
      <w:r w:rsidR="0085273E" w:rsidRPr="00B82DE3">
        <w:rPr>
          <w:rFonts w:cs="Arial"/>
          <w:noProof/>
          <w:position w:val="-6"/>
        </w:rPr>
        <w:object w:dxaOrig="200" w:dyaOrig="220" w14:anchorId="0381C60F">
          <v:shape id="_x0000_i1070" type="#_x0000_t75" alt="" style="width:10pt;height:10.7pt;mso-width-percent:0;mso-height-percent:0;mso-width-percent:0;mso-height-percent:0" o:ole="">
            <v:imagedata r:id="rId14" o:title=""/>
          </v:shape>
          <o:OLEObject Type="Embed" ProgID="Equation.DSMT4" ShapeID="_x0000_i1070" DrawAspect="Content" ObjectID="_1622369792" r:id="rId15"/>
        </w:object>
      </w:r>
      <w:r w:rsidR="001476FF">
        <w:rPr>
          <w:rFonts w:cs="Arial"/>
        </w:rPr>
        <w:t xml:space="preserve"> </w:t>
      </w:r>
      <w:r>
        <w:rPr>
          <w:rFonts w:cs="Arial"/>
        </w:rPr>
        <w:t xml:space="preserve">cells in </w:t>
      </w:r>
      <w:proofErr w:type="spellStart"/>
      <w:r>
        <w:rPr>
          <w:rFonts w:cs="Arial"/>
        </w:rPr>
        <w:t>scRNA</w:t>
      </w:r>
      <w:proofErr w:type="spellEnd"/>
      <w:r>
        <w:rPr>
          <w:rFonts w:cs="Arial"/>
        </w:rPr>
        <w:t xml:space="preserve">-seq data and </w:t>
      </w:r>
      <w:r w:rsidR="001476FF">
        <w:rPr>
          <w:rFonts w:cs="Arial"/>
        </w:rPr>
        <w:t xml:space="preserve">the </w:t>
      </w:r>
      <w:r w:rsidR="0085273E" w:rsidRPr="00B82DE3">
        <w:rPr>
          <w:rFonts w:cs="Arial"/>
          <w:noProof/>
          <w:position w:val="-6"/>
        </w:rPr>
        <w:object w:dxaOrig="260" w:dyaOrig="220" w14:anchorId="47C69D00">
          <v:shape id="_x0000_i1069" type="#_x0000_t75" alt="" style="width:12.85pt;height:10.7pt;mso-width-percent:0;mso-height-percent:0;mso-width-percent:0;mso-height-percent:0" o:ole="">
            <v:imagedata r:id="rId16" o:title=""/>
          </v:shape>
          <o:OLEObject Type="Embed" ProgID="Equation.DSMT4" ShapeID="_x0000_i1069" DrawAspect="Content" ObjectID="_1622369793" r:id="rId17"/>
        </w:object>
      </w:r>
      <w:r w:rsidR="001476FF">
        <w:rPr>
          <w:rFonts w:cs="Arial"/>
        </w:rPr>
        <w:t xml:space="preserve"> </w:t>
      </w:r>
      <w:r>
        <w:rPr>
          <w:rFonts w:cs="Arial"/>
        </w:rPr>
        <w:t>locations</w:t>
      </w:r>
      <w:r w:rsidR="00286C2C">
        <w:rPr>
          <w:rFonts w:cs="Arial"/>
        </w:rPr>
        <w:t xml:space="preserve"> in</w:t>
      </w:r>
      <w:r>
        <w:rPr>
          <w:rFonts w:cs="Arial"/>
        </w:rPr>
        <w:t xml:space="preserve"> spatial data by solving an optimal transport problem</w:t>
      </w:r>
      <w:r w:rsidR="006F05E5">
        <w:rPr>
          <w:rFonts w:cs="Arial"/>
        </w:rPr>
        <w:fldChar w:fldCharType="begin"/>
      </w:r>
      <w:r w:rsidR="006F05E5">
        <w:rPr>
          <w:rFonts w:cs="Arial"/>
        </w:rPr>
        <w:instrText xml:space="preserve"> ADDIN EN.CITE &lt;EndNote&gt;&lt;Cite&gt;&lt;Author&gt;Flamary&lt;/Author&gt;&lt;Year&gt;2017&lt;/Year&gt;&lt;RecNum&gt;34&lt;/RecNum&gt;&lt;DisplayText&gt;&lt;style face="superscript"&gt;21&lt;/style&gt;&lt;/DisplayText&gt;&lt;record&gt;&lt;rec-number&gt;34&lt;/rec-number&gt;&lt;foreign-keys&gt;&lt;key app="EN" db-id="tv0pewzt5z5fwbeeaza5ar9gf5ptps0svw9r" timestamp="1560304987"&gt;34&lt;/key&gt;&lt;/foreign-keys&gt;&lt;ref-type name="Generic"&gt;13&lt;/ref-type&gt;&lt;contributors&gt;&lt;authors&gt;&lt;author&gt;Flamary, Rémi&lt;/author&gt;&lt;author&gt;Courty, Nicolas&lt;/author&gt;&lt;/authors&gt;&lt;/contributors&gt;&lt;titles&gt;&lt;title&gt;POT: Python Optimal Transport library&lt;/title&gt;&lt;/titles&gt;&lt;dates&gt;&lt;year&gt;2017&lt;/year&gt;&lt;/dates&gt;&lt;urls&gt;&lt;/urls&gt;&lt;/record&gt;&lt;/Cite&gt;&lt;/EndNote&gt;</w:instrText>
      </w:r>
      <w:r w:rsidR="006F05E5">
        <w:rPr>
          <w:rFonts w:cs="Arial"/>
        </w:rPr>
        <w:fldChar w:fldCharType="separate"/>
      </w:r>
      <w:r w:rsidR="006F05E5" w:rsidRPr="006F05E5">
        <w:rPr>
          <w:rFonts w:cs="Arial"/>
          <w:noProof/>
          <w:vertAlign w:val="superscript"/>
        </w:rPr>
        <w:t>21</w:t>
      </w:r>
      <w:r w:rsidR="006F05E5">
        <w:rPr>
          <w:rFonts w:cs="Arial"/>
        </w:rPr>
        <w:fldChar w:fldCharType="end"/>
      </w:r>
      <w:r w:rsidR="001476FF">
        <w:rPr>
          <w:rFonts w:cs="Arial"/>
        </w:rPr>
        <w:t xml:space="preserve"> given three dissimilarity/distance matrices, </w:t>
      </w:r>
      <w:r w:rsidR="0085273E" w:rsidRPr="00025957">
        <w:rPr>
          <w:noProof/>
          <w:position w:val="-4"/>
        </w:rPr>
        <w:object w:dxaOrig="999" w:dyaOrig="300" w14:anchorId="1F679219">
          <v:shape id="_x0000_i1068" type="#_x0000_t75" alt="" style="width:49.9pt;height:14.95pt;mso-width-percent:0;mso-height-percent:0;mso-width-percent:0;mso-height-percent:0" o:ole="">
            <v:imagedata r:id="rId18" o:title=""/>
          </v:shape>
          <o:OLEObject Type="Embed" ProgID="Equation.DSMT4" ShapeID="_x0000_i1068" DrawAspect="Content" ObjectID="_1622369794" r:id="rId19"/>
        </w:object>
      </w:r>
      <w:r w:rsidR="001476FF">
        <w:t xml:space="preserve"> for </w:t>
      </w:r>
      <w:r w:rsidR="00111933">
        <w:t xml:space="preserve">the </w:t>
      </w:r>
      <w:r w:rsidR="001476FF">
        <w:t xml:space="preserve">gene expression dissimilarity between cells and locations, </w:t>
      </w:r>
      <w:r w:rsidR="0085273E" w:rsidRPr="00B82DE3">
        <w:rPr>
          <w:noProof/>
          <w:position w:val="-12"/>
        </w:rPr>
        <w:object w:dxaOrig="1020" w:dyaOrig="380" w14:anchorId="1331D2C5">
          <v:shape id="_x0000_i1067" type="#_x0000_t75" alt="" style="width:52.05pt;height:19.25pt;mso-width-percent:0;mso-height-percent:0;mso-width-percent:0;mso-height-percent:0" o:ole="">
            <v:imagedata r:id="rId20" o:title=""/>
          </v:shape>
          <o:OLEObject Type="Embed" ProgID="Equation.DSMT4" ShapeID="_x0000_i1067" DrawAspect="Content" ObjectID="_1622369795" r:id="rId21"/>
        </w:object>
      </w:r>
      <w:r w:rsidR="0046546D">
        <w:t xml:space="preserve"> for </w:t>
      </w:r>
      <w:r w:rsidR="00111933">
        <w:t xml:space="preserve">the </w:t>
      </w:r>
      <w:r w:rsidR="0046546D">
        <w:t xml:space="preserve">gene expression dissimilarity among cells, and </w:t>
      </w:r>
      <w:r w:rsidR="0085273E" w:rsidRPr="00B82DE3">
        <w:rPr>
          <w:noProof/>
          <w:position w:val="-14"/>
        </w:rPr>
        <w:object w:dxaOrig="1160" w:dyaOrig="400" w14:anchorId="59D8DBE9">
          <v:shape id="_x0000_i1066" type="#_x0000_t75" alt="" style="width:57.75pt;height:19.95pt;mso-width-percent:0;mso-height-percent:0;mso-width-percent:0;mso-height-percent:0" o:ole="">
            <v:imagedata r:id="rId22" o:title=""/>
          </v:shape>
          <o:OLEObject Type="Embed" ProgID="Equation.DSMT4" ShapeID="_x0000_i1066" DrawAspect="Content" ObjectID="_1622369796" r:id="rId23"/>
        </w:object>
      </w:r>
      <w:r w:rsidR="0046546D">
        <w:t xml:space="preserve"> for </w:t>
      </w:r>
      <w:r w:rsidR="00111933">
        <w:t xml:space="preserve">the </w:t>
      </w:r>
      <w:r w:rsidR="0046546D">
        <w:t>distance</w:t>
      </w:r>
      <w:r w:rsidR="00111933">
        <w:t>s</w:t>
      </w:r>
      <w:r w:rsidR="0046546D">
        <w:t xml:space="preserve"> among spatial locations. </w:t>
      </w:r>
      <w:r w:rsidR="00B811B2">
        <w:t xml:space="preserve">The optimal transport </w:t>
      </w:r>
      <w:r w:rsidR="004A0776">
        <w:t xml:space="preserve">plan </w:t>
      </w:r>
      <w:r w:rsidR="0085273E" w:rsidRPr="00B82DE3">
        <w:rPr>
          <w:noProof/>
          <w:position w:val="-10"/>
        </w:rPr>
        <w:object w:dxaOrig="279" w:dyaOrig="360" w14:anchorId="47F6AE5B">
          <v:shape id="_x0000_i1065" type="#_x0000_t75" alt="" style="width:14.25pt;height:17.8pt;mso-width-percent:0;mso-height-percent:0;mso-width-percent:0;mso-height-percent:0" o:ole="">
            <v:imagedata r:id="rId24" o:title=""/>
          </v:shape>
          <o:OLEObject Type="Embed" ProgID="Equation.DSMT4" ShapeID="_x0000_i1065" DrawAspect="Content" ObjectID="_1622369797" r:id="rId25"/>
        </w:object>
      </w:r>
      <w:r w:rsidR="004A0776">
        <w:t xml:space="preserve"> </w:t>
      </w:r>
      <w:r w:rsidR="00B811B2">
        <w:t>is obtained by solving</w:t>
      </w:r>
    </w:p>
    <w:p w14:paraId="6FC30732" w14:textId="27973B67" w:rsidR="00F52137" w:rsidRDefault="00F52137" w:rsidP="00B82DE3">
      <w:pPr>
        <w:pStyle w:val="MTDisplayEquation"/>
      </w:pPr>
      <w:r>
        <w:t xml:space="preserve"> </w:t>
      </w:r>
      <w:r>
        <w:tab/>
      </w:r>
      <w:r w:rsidR="0085273E" w:rsidRPr="00B82DE3">
        <w:rPr>
          <w:noProof/>
          <w:position w:val="-70"/>
        </w:rPr>
        <w:object w:dxaOrig="3460" w:dyaOrig="1500" w14:anchorId="32B1E1E9">
          <v:shape id="_x0000_i1064" type="#_x0000_t75" alt="" style="width:173.95pt;height:76.3pt;mso-width-percent:0;mso-height-percent:0;mso-width-percent:0;mso-height-percent:0" o:ole="">
            <v:imagedata r:id="rId26" o:title=""/>
          </v:shape>
          <o:OLEObject Type="Embed" ProgID="Equation.DSMT4" ShapeID="_x0000_i1064" DrawAspect="Content" ObjectID="_1622369798"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757E">
          <w:rPr>
            <w:noProof/>
          </w:rPr>
          <w:instrText>1</w:instrText>
        </w:r>
      </w:fldSimple>
      <w:r>
        <w:instrText>)</w:instrText>
      </w:r>
      <w:r>
        <w:fldChar w:fldCharType="end"/>
      </w:r>
    </w:p>
    <w:p w14:paraId="5411BC72" w14:textId="6DBB96A3" w:rsidR="00602772" w:rsidRDefault="00066908" w:rsidP="00602772">
      <w:pPr>
        <w:pStyle w:val="MTDisplayEquation"/>
      </w:pPr>
      <w:r>
        <w:t xml:space="preserve">where </w:t>
      </w:r>
      <w:r w:rsidR="0085273E" w:rsidRPr="00B82DE3">
        <w:rPr>
          <w:noProof/>
          <w:position w:val="-6"/>
        </w:rPr>
        <w:object w:dxaOrig="240" w:dyaOrig="220" w14:anchorId="28FC8557">
          <v:shape id="_x0000_i1063" type="#_x0000_t75" alt="" style="width:12.1pt;height:10.7pt;mso-width-percent:0;mso-height-percent:0;mso-width-percent:0;mso-height-percent:0" o:ole="">
            <v:imagedata r:id="rId28" o:title=""/>
          </v:shape>
          <o:OLEObject Type="Embed" ProgID="Equation.DSMT4" ShapeID="_x0000_i1063" DrawAspect="Content" ObjectID="_1622369799" r:id="rId29"/>
        </w:object>
      </w:r>
      <w:r>
        <w:t xml:space="preserve">is </w:t>
      </w:r>
      <w:r w:rsidR="00111933">
        <w:t>a</w:t>
      </w:r>
      <w:r>
        <w:t xml:space="preserve"> weight vector and </w:t>
      </w:r>
      <w:r w:rsidR="0085273E" w:rsidRPr="00B82DE3">
        <w:rPr>
          <w:noProof/>
          <w:position w:val="-4"/>
        </w:rPr>
        <w:object w:dxaOrig="220" w:dyaOrig="260" w14:anchorId="76AD7E97">
          <v:shape id="_x0000_i1062" type="#_x0000_t75" alt="" style="width:10.7pt;height:12.85pt;mso-width-percent:0;mso-height-percent:0;mso-width-percent:0;mso-height-percent:0" o:ole="">
            <v:imagedata r:id="rId30" o:title=""/>
          </v:shape>
          <o:OLEObject Type="Embed" ProgID="Equation.DSMT4" ShapeID="_x0000_i1062" DrawAspect="Content" ObjectID="_1622369800" r:id="rId31"/>
        </w:object>
      </w:r>
      <w:r>
        <w:t>measures the difference between scaled dissimilarities/</w:t>
      </w:r>
      <w:proofErr w:type="gramStart"/>
      <w:r>
        <w:t>distances</w:t>
      </w:r>
      <w:r w:rsidR="000F3547">
        <w:t>.</w:t>
      </w:r>
      <w:proofErr w:type="gramEnd"/>
      <w:r w:rsidR="00A37E82">
        <w:t xml:space="preserve"> </w:t>
      </w:r>
      <w:r w:rsidR="000D5FDA">
        <w:t>The first term quantifies the major transport cost</w:t>
      </w:r>
      <w:r w:rsidR="00111933">
        <w:t>,</w:t>
      </w:r>
      <w:r w:rsidR="000D5FDA">
        <w:t xml:space="preserve"> </w:t>
      </w:r>
      <w:r w:rsidR="00111933">
        <w:t>t</w:t>
      </w:r>
      <w:r w:rsidR="000D5FDA">
        <w:t>he second penalty term promotes weight conservation</w:t>
      </w:r>
      <w:r w:rsidR="00D145DD">
        <w:t xml:space="preserve"> (unbalanced transport)</w:t>
      </w:r>
      <w:r w:rsidR="00D145DD">
        <w:fldChar w:fldCharType="begin"/>
      </w:r>
      <w:r w:rsidR="00D145DD">
        <w:instrText xml:space="preserve"> ADDIN EN.CITE &lt;EndNote&gt;&lt;Cite&gt;&lt;Author&gt;Chizat&lt;/Author&gt;&lt;Year&gt;2018&lt;/Year&gt;&lt;RecNum&gt;17&lt;/RecNum&gt;&lt;DisplayText&gt;&lt;style face="superscript"&gt;10&lt;/style&gt;&lt;/DisplayText&gt;&lt;record&gt;&lt;rec-number&gt;17&lt;/rec-number&gt;&lt;foreign-keys&gt;&lt;key app="EN" db-id="tv0pewzt5z5fwbeeaza5ar9gf5ptps0svw9r" timestamp="1557527703"&gt;17&lt;/key&gt;&lt;/foreign-keys&gt;&lt;ref-type name="Journal Article"&gt;17&lt;/ref-type&gt;&lt;contributors&gt;&lt;authors&gt;&lt;author&gt;Chizat, L.&lt;/author&gt;&lt;author&gt;Peyre, G.&lt;/author&gt;&lt;author&gt;Schmitzer, B.&lt;/author&gt;&lt;author&gt;Vialard, F. X.&lt;/author&gt;&lt;/authors&gt;&lt;/contributors&gt;&lt;auth-address&gt;Univ Paris 09, CNRS, CEREMADE, INRIA Project Team Mokaplan, Paris, France&amp;#xD;Ecole Normale Super, INRIA Project Team Mokaplan, CNRS, Paris, France&amp;#xD;Ecole Normale Super, INRIA Project Team Mokaplan, DMA, Paris, France&lt;/auth-address&gt;&lt;titles&gt;&lt;title&gt;Scaling Algorithms for Unbalanced Optimal Transport Problems&lt;/title&gt;&lt;secondary-title&gt;Mathematics of Computation&lt;/secondary-title&gt;&lt;alt-title&gt;Math Comput&lt;/alt-title&gt;&lt;/titles&gt;&lt;periodical&gt;&lt;full-title&gt;Mathematics of Computation&lt;/full-title&gt;&lt;abbr-1&gt;Math Comput&lt;/abbr-1&gt;&lt;/periodical&gt;&lt;alt-periodical&gt;&lt;full-title&gt;Mathematics of Computation&lt;/full-title&gt;&lt;abbr-1&gt;Math Comput&lt;/abbr-1&gt;&lt;/alt-periodical&gt;&lt;pages&gt;2563-2609&lt;/pages&gt;&lt;volume&gt;87&lt;/volume&gt;&lt;number&gt;314&lt;/number&gt;&lt;keywords&gt;&lt;keyword&gt;optimal transport&lt;/keyword&gt;&lt;keyword&gt;wasserstein distance&lt;/keyword&gt;&lt;keyword&gt;unbalanced transport&lt;/keyword&gt;&lt;keyword&gt;bregman projections&lt;/keyword&gt;&lt;keyword&gt;wasserstein barycenters&lt;/keyword&gt;&lt;keyword&gt;least-squares&lt;/keyword&gt;&lt;keyword&gt;equations&lt;/keyword&gt;&lt;keyword&gt;minimization&lt;/keyword&gt;&lt;keyword&gt;convergence&lt;/keyword&gt;&lt;keyword&gt;distance&lt;/keyword&gt;&lt;keyword&gt;duality&lt;/keyword&gt;&lt;keyword&gt;model&lt;/keyword&gt;&lt;/keywords&gt;&lt;dates&gt;&lt;year&gt;2018&lt;/year&gt;&lt;pub-dates&gt;&lt;date&gt;Nov&lt;/date&gt;&lt;/pub-dates&gt;&lt;/dates&gt;&lt;isbn&gt;0025-5718&lt;/isbn&gt;&lt;accession-num&gt;WOS:000440340300001&lt;/accession-num&gt;&lt;urls&gt;&lt;related-urls&gt;&lt;url&gt;&amp;lt;Go to ISI&amp;gt;://WOS:000440340300001&lt;/url&gt;&lt;/related-urls&gt;&lt;/urls&gt;&lt;electronic-resource-num&gt;10.1090/mcom/3303&lt;/electronic-resource-num&gt;&lt;language&gt;English&lt;/language&gt;&lt;/record&gt;&lt;/Cite&gt;&lt;/EndNote&gt;</w:instrText>
      </w:r>
      <w:r w:rsidR="00D145DD">
        <w:fldChar w:fldCharType="separate"/>
      </w:r>
      <w:r w:rsidR="00D145DD" w:rsidRPr="00D145DD">
        <w:rPr>
          <w:noProof/>
          <w:vertAlign w:val="superscript"/>
        </w:rPr>
        <w:t>10</w:t>
      </w:r>
      <w:r w:rsidR="00D145DD">
        <w:fldChar w:fldCharType="end"/>
      </w:r>
      <w:r w:rsidR="00111933">
        <w:t xml:space="preserve">, </w:t>
      </w:r>
      <w:r w:rsidR="000D5FDA">
        <w:t>and the last term preserve</w:t>
      </w:r>
      <w:r w:rsidR="00111933">
        <w:t>s</w:t>
      </w:r>
      <w:r w:rsidR="000D5FDA">
        <w:t xml:space="preserve"> </w:t>
      </w:r>
      <w:r w:rsidR="00111933">
        <w:t xml:space="preserve">the </w:t>
      </w:r>
      <w:r w:rsidR="000D5FDA">
        <w:t>distance within datasets through the mapping</w:t>
      </w:r>
      <w:r w:rsidR="00D145DD">
        <w:t xml:space="preserve"> (structured transport)</w:t>
      </w:r>
      <w:r w:rsidR="00D145DD">
        <w:fldChar w:fldCharType="begin"/>
      </w:r>
      <w:r w:rsidR="00D145DD">
        <w:instrText xml:space="preserve"> ADDIN EN.CITE &lt;EndNote&gt;&lt;Cite&gt;&lt;Author&gt;Vayer&lt;/Author&gt;&lt;Year&gt;2018&lt;/Year&gt;&lt;RecNum&gt;19&lt;/RecNum&gt;&lt;DisplayText&gt;&lt;style face="superscript"&gt;13&lt;/style&gt;&lt;/DisplayText&gt;&lt;record&gt;&lt;rec-number&gt;19&lt;/rec-number&gt;&lt;foreign-keys&gt;&lt;key app="EN" db-id="tv0pewzt5z5fwbeeaza5ar9gf5ptps0svw9r" timestamp="1557527973"&gt;19&lt;/key&gt;&lt;/foreign-keys&gt;&lt;ref-type name="Journal Article"&gt;17&lt;/ref-type&gt;&lt;contributors&gt;&lt;authors&gt;&lt;author&gt;Vayer, Titouan&lt;/author&gt;&lt;author&gt;Chapel, Laetitia&lt;/author&gt;&lt;author&gt;Flamary, Rémi&lt;/author&gt;&lt;author&gt;Tavenard, Romain&lt;/author&gt;&lt;author&gt;Courty, Nicolas&lt;/author&gt;&lt;/authors&gt;&lt;/contributors&gt;&lt;titles&gt;&lt;title&gt;Optimal Transport for structured data&lt;/title&gt;&lt;secondary-title&gt;arXiv preprint arXiv:1805.09114&lt;/secondary-title&gt;&lt;/titles&gt;&lt;periodical&gt;&lt;full-title&gt;arXiv preprint arXiv:1805.09114&lt;/full-title&gt;&lt;/periodical&gt;&lt;dates&gt;&lt;year&gt;2018&lt;/year&gt;&lt;/dates&gt;&lt;urls&gt;&lt;/urls&gt;&lt;/record&gt;&lt;/Cite&gt;&lt;/EndNote&gt;</w:instrText>
      </w:r>
      <w:r w:rsidR="00D145DD">
        <w:fldChar w:fldCharType="separate"/>
      </w:r>
      <w:r w:rsidR="00D145DD" w:rsidRPr="00D145DD">
        <w:rPr>
          <w:noProof/>
          <w:vertAlign w:val="superscript"/>
        </w:rPr>
        <w:t>13</w:t>
      </w:r>
      <w:r w:rsidR="00D145DD">
        <w:fldChar w:fldCharType="end"/>
      </w:r>
      <w:r w:rsidR="00D145DD">
        <w:t xml:space="preserve">. </w:t>
      </w:r>
      <w:r w:rsidR="009E18E7">
        <w:t>The spatial cell-cell distance</w:t>
      </w:r>
      <w:r w:rsidR="00602772">
        <w:t xml:space="preserve"> </w:t>
      </w:r>
      <w:r w:rsidR="0085273E" w:rsidRPr="00B82DE3">
        <w:rPr>
          <w:noProof/>
          <w:position w:val="-12"/>
        </w:rPr>
        <w:object w:dxaOrig="360" w:dyaOrig="400" w14:anchorId="6BCA8E59">
          <v:shape id="_x0000_i1061" type="#_x0000_t75" alt="" style="width:17.8pt;height:19.95pt;mso-width-percent:0;mso-height-percent:0;mso-width-percent:0;mso-height-percent:0" o:ole="">
            <v:imagedata r:id="rId32" o:title=""/>
          </v:shape>
          <o:OLEObject Type="Embed" ProgID="Equation.DSMT4" ShapeID="_x0000_i1061" DrawAspect="Content" ObjectID="_1622369801" r:id="rId33"/>
        </w:object>
      </w:r>
      <w:r w:rsidR="009E18E7">
        <w:t xml:space="preserve"> is then computed based on </w:t>
      </w:r>
      <w:r w:rsidR="0085273E" w:rsidRPr="00F64B30">
        <w:rPr>
          <w:noProof/>
          <w:position w:val="-10"/>
        </w:rPr>
        <w:object w:dxaOrig="279" w:dyaOrig="360" w14:anchorId="11781E0B">
          <v:shape id="_x0000_i1060" type="#_x0000_t75" alt="" style="width:14.25pt;height:17.8pt;mso-width-percent:0;mso-height-percent:0;mso-width-percent:0;mso-height-percent:0" o:ole="">
            <v:imagedata r:id="rId24" o:title=""/>
          </v:shape>
          <o:OLEObject Type="Embed" ProgID="Equation.DSMT4" ShapeID="_x0000_i1060" DrawAspect="Content" ObjectID="_1622369802" r:id="rId34"/>
        </w:object>
      </w:r>
      <w:r w:rsidR="009E18E7">
        <w:t xml:space="preserve"> using</w:t>
      </w:r>
      <w:r w:rsidR="00111933">
        <w:t xml:space="preserve"> the</w:t>
      </w:r>
      <w:r w:rsidR="009E18E7">
        <w:t xml:space="preserve"> Wasserstein metric</w:t>
      </w:r>
      <w:r w:rsidR="007F757E">
        <w:t>:</w:t>
      </w:r>
      <w:r w:rsidR="00602772">
        <w:tab/>
      </w:r>
    </w:p>
    <w:p w14:paraId="57752A65" w14:textId="65383369" w:rsidR="00602772" w:rsidRDefault="00602772" w:rsidP="00B82DE3">
      <w:pPr>
        <w:pStyle w:val="MTDisplayEquation"/>
      </w:pPr>
      <w:r>
        <w:lastRenderedPageBreak/>
        <w:tab/>
      </w:r>
      <w:r w:rsidR="0085273E" w:rsidRPr="00B82DE3">
        <w:rPr>
          <w:noProof/>
          <w:position w:val="-40"/>
        </w:rPr>
        <w:object w:dxaOrig="3540" w:dyaOrig="920" w14:anchorId="1D2AA830">
          <v:shape id="_x0000_i1059" type="#_x0000_t75" alt="" style="width:178.2pt;height:46.35pt;mso-width-percent:0;mso-height-percent:0;mso-width-percent:0;mso-height-percent:0" o:ole="">
            <v:imagedata r:id="rId35" o:title=""/>
          </v:shape>
          <o:OLEObject Type="Embed" ProgID="Equation.DSMT4" ShapeID="_x0000_i1059" DrawAspect="Content" ObjectID="_1622369803"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757E">
          <w:rPr>
            <w:noProof/>
          </w:rPr>
          <w:instrText>2</w:instrText>
        </w:r>
      </w:fldSimple>
      <w:r>
        <w:instrText>)</w:instrText>
      </w:r>
      <w:r>
        <w:fldChar w:fldCharType="end"/>
      </w:r>
    </w:p>
    <w:p w14:paraId="02AE69BA" w14:textId="6290A51D" w:rsidR="003F5BDD" w:rsidRPr="00B82DE3" w:rsidRDefault="00111933" w:rsidP="00B82DE3">
      <w:pPr>
        <w:spacing w:line="480" w:lineRule="auto"/>
        <w:ind w:firstLine="0"/>
      </w:pPr>
      <w:r>
        <w:t xml:space="preserve">One can carry out three major tasks </w:t>
      </w:r>
      <w:r w:rsidR="003C2CB9">
        <w:t xml:space="preserve"> immediately </w:t>
      </w:r>
      <w:r w:rsidR="00A1428C">
        <w:t>after</w:t>
      </w:r>
      <w:r w:rsidR="003C2CB9">
        <w:t xml:space="preserve"> obtain</w:t>
      </w:r>
      <w:r>
        <w:t>ing</w:t>
      </w:r>
      <w:r w:rsidR="003C2CB9">
        <w:t xml:space="preserve"> </w:t>
      </w:r>
      <w:r w:rsidR="0085273E" w:rsidRPr="00F64B30">
        <w:rPr>
          <w:noProof/>
          <w:position w:val="-10"/>
        </w:rPr>
        <w:object w:dxaOrig="279" w:dyaOrig="360" w14:anchorId="677AB8FC">
          <v:shape id="_x0000_i1058" type="#_x0000_t75" alt="" style="width:14.25pt;height:17.8pt;mso-width-percent:0;mso-height-percent:0;mso-width-percent:0;mso-height-percent:0" o:ole="">
            <v:imagedata r:id="rId24" o:title=""/>
          </v:shape>
          <o:OLEObject Type="Embed" ProgID="Equation.DSMT4" ShapeID="_x0000_i1058" DrawAspect="Content" ObjectID="_1622369804" r:id="rId37"/>
        </w:object>
      </w:r>
      <w:r w:rsidR="003C2CB9">
        <w:t xml:space="preserve"> and </w:t>
      </w:r>
      <w:r w:rsidR="0085273E" w:rsidRPr="00F64B30">
        <w:rPr>
          <w:noProof/>
          <w:position w:val="-12"/>
        </w:rPr>
        <w:object w:dxaOrig="360" w:dyaOrig="400" w14:anchorId="2677F45F">
          <v:shape id="_x0000_i1057" type="#_x0000_t75" alt="" style="width:17.8pt;height:19.95pt;mso-width-percent:0;mso-height-percent:0;mso-width-percent:0;mso-height-percent:0" o:ole="">
            <v:imagedata r:id="rId32" o:title=""/>
          </v:shape>
          <o:OLEObject Type="Embed" ProgID="Equation.DSMT4" ShapeID="_x0000_i1057" DrawAspect="Content" ObjectID="_1622369805" r:id="rId38"/>
        </w:object>
      </w:r>
      <w:r>
        <w:t xml:space="preserve">: </w:t>
      </w:r>
      <w:r w:rsidR="003C2CB9">
        <w:t xml:space="preserve">(1) prediction of spatial gene expression by </w:t>
      </w:r>
      <w:r w:rsidR="0085273E" w:rsidRPr="00B82DE3">
        <w:rPr>
          <w:noProof/>
          <w:position w:val="-10"/>
        </w:rPr>
        <w:object w:dxaOrig="420" w:dyaOrig="360" w14:anchorId="38033619">
          <v:shape id="_x0000_i1056" type="#_x0000_t75" alt="" style="width:22.1pt;height:17.8pt;mso-width-percent:0;mso-height-percent:0;mso-width-percent:0;mso-height-percent:0" o:ole="">
            <v:imagedata r:id="rId39" o:title=""/>
          </v:shape>
          <o:OLEObject Type="Embed" ProgID="Equation.DSMT4" ShapeID="_x0000_i1056" DrawAspect="Content" ObjectID="_1622369806" r:id="rId40"/>
        </w:object>
      </w:r>
      <w:r w:rsidR="003C2CB9">
        <w:t xml:space="preserve"> where </w:t>
      </w:r>
      <w:r w:rsidR="0085273E" w:rsidRPr="00B82DE3">
        <w:rPr>
          <w:noProof/>
          <w:position w:val="-10"/>
        </w:rPr>
        <w:object w:dxaOrig="300" w:dyaOrig="360" w14:anchorId="62C0F04C">
          <v:shape id="_x0000_i1055" type="#_x0000_t75" alt="" style="width:14.95pt;height:17.8pt;mso-width-percent:0;mso-height-percent:0;mso-width-percent:0;mso-height-percent:0" o:ole="">
            <v:imagedata r:id="rId41" o:title=""/>
          </v:shape>
          <o:OLEObject Type="Embed" ProgID="Equation.DSMT4" ShapeID="_x0000_i1055" DrawAspect="Content" ObjectID="_1622369807" r:id="rId42"/>
        </w:object>
      </w:r>
      <w:r w:rsidR="003C2CB9">
        <w:t xml:space="preserve">is a scaled version of </w:t>
      </w:r>
      <w:r w:rsidR="0085273E" w:rsidRPr="00B82DE3">
        <w:rPr>
          <w:noProof/>
          <w:position w:val="-10"/>
        </w:rPr>
        <w:object w:dxaOrig="200" w:dyaOrig="260" w14:anchorId="4A35C821">
          <v:shape id="_x0000_i1054" type="#_x0000_t75" alt="" style="width:10pt;height:12.85pt;mso-width-percent:0;mso-height-percent:0;mso-width-percent:0;mso-height-percent:0" o:ole="">
            <v:imagedata r:id="rId43" o:title=""/>
          </v:shape>
          <o:OLEObject Type="Embed" ProgID="Equation.DSMT4" ShapeID="_x0000_i1054" DrawAspect="Content" ObjectID="_1622369808" r:id="rId44"/>
        </w:object>
      </w:r>
      <w:r w:rsidR="003C2CB9">
        <w:t xml:space="preserve"> with each row summing to </w:t>
      </w:r>
      <w:r w:rsidR="0085273E" w:rsidRPr="00B82DE3">
        <w:rPr>
          <w:noProof/>
          <w:position w:val="-4"/>
        </w:rPr>
        <w:object w:dxaOrig="139" w:dyaOrig="260" w14:anchorId="53922AF9">
          <v:shape id="_x0000_i1053" type="#_x0000_t75" alt="" style="width:5.7pt;height:12.85pt;mso-width-percent:0;mso-height-percent:0;mso-width-percent:0;mso-height-percent:0" o:ole="">
            <v:imagedata r:id="rId45" o:title=""/>
          </v:shape>
          <o:OLEObject Type="Embed" ProgID="Equation.DSMT4" ShapeID="_x0000_i1053" DrawAspect="Content" ObjectID="_1622369809" r:id="rId46"/>
        </w:object>
      </w:r>
      <w:r w:rsidR="003C2CB9">
        <w:t xml:space="preserve"> and </w:t>
      </w:r>
      <w:r w:rsidR="0085273E" w:rsidRPr="00B82DE3">
        <w:rPr>
          <w:noProof/>
          <w:position w:val="-10"/>
        </w:rPr>
        <w:object w:dxaOrig="680" w:dyaOrig="360" w14:anchorId="4DB84C68">
          <v:shape id="_x0000_i1052" type="#_x0000_t75" alt="" style="width:34.2pt;height:17.8pt;mso-width-percent:0;mso-height-percent:0;mso-width-percent:0;mso-height-percent:0" o:ole="">
            <v:imagedata r:id="rId47" o:title=""/>
          </v:shape>
          <o:OLEObject Type="Embed" ProgID="Equation.DSMT4" ShapeID="_x0000_i1052" DrawAspect="Content" ObjectID="_1622369810" r:id="rId48"/>
        </w:object>
      </w:r>
      <w:r w:rsidR="003C2CB9">
        <w:t xml:space="preserve"> is the expression vector for a gene in </w:t>
      </w:r>
      <w:proofErr w:type="spellStart"/>
      <w:r w:rsidR="003C2CB9">
        <w:t>scRNA</w:t>
      </w:r>
      <w:proofErr w:type="spellEnd"/>
      <w:r w:rsidR="003C2CB9">
        <w:t>-seq data</w:t>
      </w:r>
      <w:r w:rsidR="00187BDC">
        <w:t>;</w:t>
      </w:r>
      <w:r w:rsidR="003C2CB9">
        <w:t xml:space="preserve"> (2) identification of spatially localized cell </w:t>
      </w:r>
      <w:proofErr w:type="spellStart"/>
      <w:r w:rsidR="003C2CB9">
        <w:t>subclusters</w:t>
      </w:r>
      <w:proofErr w:type="spellEnd"/>
      <w:r w:rsidR="003C2CB9">
        <w:t xml:space="preserve"> by distance</w:t>
      </w:r>
      <w:r w:rsidR="00187BDC">
        <w:t>-</w:t>
      </w:r>
      <w:r w:rsidR="003C2CB9">
        <w:t xml:space="preserve">based clustering using </w:t>
      </w:r>
      <w:r w:rsidR="0085273E" w:rsidRPr="00F64B30">
        <w:rPr>
          <w:noProof/>
          <w:position w:val="-12"/>
        </w:rPr>
        <w:object w:dxaOrig="360" w:dyaOrig="400" w14:anchorId="7450EDCE">
          <v:shape id="_x0000_i1051" type="#_x0000_t75" alt="" style="width:17.8pt;height:19.95pt;mso-width-percent:0;mso-height-percent:0;mso-width-percent:0;mso-height-percent:0" o:ole="">
            <v:imagedata r:id="rId32" o:title=""/>
          </v:shape>
          <o:OLEObject Type="Embed" ProgID="Equation.DSMT4" ShapeID="_x0000_i1051" DrawAspect="Content" ObjectID="_1622369811" r:id="rId49"/>
        </w:object>
      </w:r>
      <w:r w:rsidR="003C2CB9">
        <w:t xml:space="preserve"> within each previously identified cluster</w:t>
      </w:r>
      <w:r w:rsidR="00187BDC">
        <w:t>;</w:t>
      </w:r>
      <w:r w:rsidR="003C2CB9">
        <w:t xml:space="preserve"> and (3) visualization of </w:t>
      </w:r>
      <w:proofErr w:type="spellStart"/>
      <w:r w:rsidR="003C2CB9">
        <w:t>scRNA</w:t>
      </w:r>
      <w:proofErr w:type="spellEnd"/>
      <w:r w:rsidR="003C2CB9">
        <w:t xml:space="preserve">-seq data </w:t>
      </w:r>
      <w:r w:rsidR="00187BDC">
        <w:t xml:space="preserve">constrained by cell-cell distances using </w:t>
      </w:r>
      <w:r w:rsidR="00E42D8B">
        <w:t xml:space="preserve">the distance matrix </w:t>
      </w:r>
      <w:r w:rsidR="0085273E" w:rsidRPr="00F64B30">
        <w:rPr>
          <w:noProof/>
          <w:position w:val="-12"/>
        </w:rPr>
        <w:object w:dxaOrig="360" w:dyaOrig="400" w14:anchorId="157C176B">
          <v:shape id="_x0000_i1050" type="#_x0000_t75" alt="" style="width:17.8pt;height:19.95pt;mso-width-percent:0;mso-height-percent:0;mso-width-percent:0;mso-height-percent:0" o:ole="">
            <v:imagedata r:id="rId32" o:title=""/>
          </v:shape>
          <o:OLEObject Type="Embed" ProgID="Equation.DSMT4" ShapeID="_x0000_i1050" DrawAspect="Content" ObjectID="_1622369812" r:id="rId50"/>
        </w:object>
      </w:r>
      <w:r w:rsidR="00E42D8B">
        <w:t>.</w:t>
      </w:r>
    </w:p>
    <w:p w14:paraId="5CC77B61" w14:textId="3A3770DE" w:rsidR="004058E0" w:rsidRDefault="00CF1990" w:rsidP="00371D33">
      <w:pPr>
        <w:spacing w:line="480" w:lineRule="auto"/>
      </w:pPr>
      <w:r>
        <w:t xml:space="preserve">The intercellular gene-gene regulatory information flow is </w:t>
      </w:r>
      <w:r w:rsidR="00D3516B">
        <w:t xml:space="preserve">inferred </w:t>
      </w:r>
      <w:r>
        <w:t>by</w:t>
      </w:r>
      <w:r w:rsidR="00323CBC">
        <w:t xml:space="preserve"> using</w:t>
      </w:r>
      <w:r>
        <w:t xml:space="preserve"> partial information decomposition</w:t>
      </w:r>
      <w:r w:rsidR="00323CBC">
        <w:fldChar w:fldCharType="begin">
          <w:fldData xml:space="preserve">PEVuZE5vdGU+PENpdGU+PEF1dGhvcj5DaGFuPC9BdXRob3I+PFllYXI+MjAxNzwvWWVhcj48UmVj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</w:fldData>
        </w:fldChar>
      </w:r>
      <w:r w:rsidR="006F05E5">
        <w:instrText xml:space="preserve"> ADDIN EN.CITE </w:instrText>
      </w:r>
      <w:r w:rsidR="006F05E5">
        <w:fldChar w:fldCharType="begin">
          <w:fldData xml:space="preserve">PEVuZE5vdGU+PENpdGU+PEF1dGhvcj5DaGFuPC9BdXRob3I+PFllYXI+MjAxNzwvWWVhcj48UmVj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</w:fldData>
        </w:fldChar>
      </w:r>
      <w:r w:rsidR="006F05E5">
        <w:instrText xml:space="preserve"> ADDIN EN.CITE.DATA </w:instrText>
      </w:r>
      <w:r w:rsidR="006F05E5">
        <w:fldChar w:fldCharType="end"/>
      </w:r>
      <w:r w:rsidR="00323CBC">
        <w:fldChar w:fldCharType="separate"/>
      </w:r>
      <w:r w:rsidR="006F05E5" w:rsidRPr="006F05E5">
        <w:rPr>
          <w:noProof/>
          <w:vertAlign w:val="superscript"/>
        </w:rPr>
        <w:t>14, 22, 23</w:t>
      </w:r>
      <w:r w:rsidR="00323CBC">
        <w:fldChar w:fldCharType="end"/>
      </w:r>
      <w:r w:rsidR="00323CBC">
        <w:t xml:space="preserve">. We </w:t>
      </w:r>
      <w:r w:rsidR="00D3516B">
        <w:t xml:space="preserve">estimate </w:t>
      </w:r>
      <w:r w:rsidR="00323CBC">
        <w:t xml:space="preserve">how much </w:t>
      </w:r>
      <w:r w:rsidR="000B7DD5">
        <w:t xml:space="preserve">unique information </w:t>
      </w:r>
      <w:r w:rsidR="00323CBC">
        <w:t>a</w:t>
      </w:r>
      <w:r w:rsidR="00BF115B">
        <w:t>bout a</w:t>
      </w:r>
      <w:r w:rsidR="00323CBC">
        <w:t xml:space="preserve"> gene</w:t>
      </w:r>
      <w:r w:rsidR="000B7DD5">
        <w:t xml:space="preserve"> (target gene)</w:t>
      </w:r>
      <w:r w:rsidR="00323CBC">
        <w:t xml:space="preserve"> </w:t>
      </w:r>
      <w:r w:rsidR="000B7DD5">
        <w:t xml:space="preserve">can </w:t>
      </w:r>
      <w:r w:rsidR="00BF115B">
        <w:t xml:space="preserve">be </w:t>
      </w:r>
      <w:r w:rsidR="000B7DD5">
        <w:t>provide</w:t>
      </w:r>
      <w:r w:rsidR="00BF115B">
        <w:t>d</w:t>
      </w:r>
      <w:r w:rsidR="000B7DD5">
        <w:t xml:space="preserve"> </w:t>
      </w:r>
      <w:r w:rsidR="00BF115B">
        <w:t>by</w:t>
      </w:r>
      <w:r w:rsidR="00323CBC">
        <w:t xml:space="preserve"> another gene </w:t>
      </w:r>
      <w:r w:rsidR="000B7DD5">
        <w:t xml:space="preserve">(source gene) </w:t>
      </w:r>
      <w:r w:rsidR="00323CBC">
        <w:t xml:space="preserve">in </w:t>
      </w:r>
      <w:r w:rsidR="00D3516B">
        <w:t xml:space="preserve">its </w:t>
      </w:r>
      <w:r w:rsidR="00323CBC">
        <w:t>spatial neighborhood</w:t>
      </w:r>
      <w:r w:rsidR="000B7DD5">
        <w:t xml:space="preserve"> </w:t>
      </w:r>
      <w:r w:rsidR="00D3516B">
        <w:t xml:space="preserve">through the calculation of </w:t>
      </w:r>
      <w:r w:rsidR="000B7DD5">
        <w:t>the accumulated unique information</w:t>
      </w:r>
      <w:r w:rsidR="003813FE">
        <w:t>:</w:t>
      </w:r>
    </w:p>
    <w:p w14:paraId="59C5A38E" w14:textId="77C99B76" w:rsidR="000B7DD5" w:rsidRDefault="000B7DD5" w:rsidP="00B82DE3">
      <w:pPr>
        <w:pStyle w:val="MTDisplayEquation"/>
      </w:pPr>
      <w:r>
        <w:tab/>
      </w:r>
      <w:r w:rsidR="0085273E" w:rsidRPr="00B82DE3">
        <w:rPr>
          <w:noProof/>
          <w:position w:val="-30"/>
        </w:rPr>
        <w:object w:dxaOrig="3440" w:dyaOrig="580" w14:anchorId="2A8B8763">
          <v:shape id="_x0000_i1049" type="#_x0000_t75" alt="" style="width:171.8pt;height:29.25pt;mso-width-percent:0;mso-height-percent:0;mso-width-percent:0;mso-height-percent:0" o:ole="">
            <v:imagedata r:id="rId51" o:title=""/>
          </v:shape>
          <o:OLEObject Type="Embed" ProgID="Equation.DSMT4" ShapeID="_x0000_i1049" DrawAspect="Content" ObjectID="_1622369813"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757E">
          <w:rPr>
            <w:noProof/>
          </w:rPr>
          <w:instrText>3</w:instrText>
        </w:r>
      </w:fldSimple>
      <w:r>
        <w:instrText>)</w:instrText>
      </w:r>
      <w:r>
        <w:fldChar w:fldCharType="end"/>
      </w:r>
    </w:p>
    <w:p w14:paraId="42D82E61" w14:textId="47CB48D8" w:rsidR="00007D56" w:rsidRDefault="000B7DD5" w:rsidP="00ED0264">
      <w:pPr>
        <w:spacing w:line="480" w:lineRule="auto"/>
        <w:ind w:firstLine="0"/>
      </w:pPr>
      <w:r>
        <w:t xml:space="preserve">where </w:t>
      </w:r>
      <w:r w:rsidR="0085273E" w:rsidRPr="00B82DE3">
        <w:rPr>
          <w:noProof/>
          <w:position w:val="-12"/>
        </w:rPr>
        <w:object w:dxaOrig="400" w:dyaOrig="360" w14:anchorId="217B31FE">
          <v:shape id="_x0000_i1048" type="#_x0000_t75" alt="" style="width:19.95pt;height:17.8pt;mso-width-percent:0;mso-height-percent:0;mso-width-percent:0;mso-height-percent:0" o:ole="">
            <v:imagedata r:id="rId53" o:title=""/>
          </v:shape>
          <o:OLEObject Type="Embed" ProgID="Equation.DSMT4" ShapeID="_x0000_i1048" DrawAspect="Content" ObjectID="_1622369814" r:id="rId54"/>
        </w:object>
      </w:r>
      <w:r w:rsidR="00E666C3">
        <w:t xml:space="preserve">is the variable for target gene expression in the cells, </w:t>
      </w:r>
      <w:r w:rsidR="0085273E" w:rsidRPr="00B82DE3">
        <w:rPr>
          <w:noProof/>
          <w:position w:val="-12"/>
        </w:rPr>
        <w:object w:dxaOrig="400" w:dyaOrig="400" w14:anchorId="2DB8FC14">
          <v:shape id="_x0000_i1047" type="#_x0000_t75" alt="" style="width:19.95pt;height:19.95pt;mso-width-percent:0;mso-height-percent:0;mso-width-percent:0;mso-height-percent:0" o:ole="">
            <v:imagedata r:id="rId55" o:title=""/>
          </v:shape>
          <o:OLEObject Type="Embed" ProgID="Equation.DSMT4" ShapeID="_x0000_i1047" DrawAspect="Content" ObjectID="_1622369815" r:id="rId56"/>
        </w:object>
      </w:r>
      <w:r w:rsidR="00E666C3">
        <w:t xml:space="preserve"> is the variable for source gene expression in </w:t>
      </w:r>
      <w:r w:rsidR="0085273E" w:rsidRPr="00B82DE3">
        <w:rPr>
          <w:noProof/>
          <w:position w:val="-10"/>
        </w:rPr>
        <w:object w:dxaOrig="200" w:dyaOrig="260" w14:anchorId="5A7AD9FC">
          <v:shape id="_x0000_i1046" type="#_x0000_t75" alt="" style="width:10pt;height:12.85pt;mso-width-percent:0;mso-height-percent:0;mso-width-percent:0;mso-height-percent:0" o:ole="">
            <v:imagedata r:id="rId57" o:title=""/>
          </v:shape>
          <o:OLEObject Type="Embed" ProgID="Equation.DSMT4" ShapeID="_x0000_i1046" DrawAspect="Content" ObjectID="_1622369816" r:id="rId58"/>
        </w:object>
      </w:r>
      <w:r w:rsidR="00E666C3">
        <w:t xml:space="preserve"> neighborhoods of cells</w:t>
      </w:r>
      <w:r w:rsidR="003466FC">
        <w:t xml:space="preserve"> whose observation is estimated using </w:t>
      </w:r>
      <w:r w:rsidR="0085273E" w:rsidRPr="00F64B30">
        <w:rPr>
          <w:noProof/>
          <w:position w:val="-12"/>
        </w:rPr>
        <w:object w:dxaOrig="360" w:dyaOrig="400" w14:anchorId="7A5202FE">
          <v:shape id="_x0000_i1045" type="#_x0000_t75" alt="" style="width:17.8pt;height:19.95pt;mso-width-percent:0;mso-height-percent:0;mso-width-percent:0;mso-height-percent:0" o:ole="">
            <v:imagedata r:id="rId32" o:title=""/>
          </v:shape>
          <o:OLEObject Type="Embed" ProgID="Equation.DSMT4" ShapeID="_x0000_i1045" DrawAspect="Content" ObjectID="_1622369817" r:id="rId59"/>
        </w:object>
      </w:r>
      <w:r w:rsidR="003466FC">
        <w:t xml:space="preserve">, and </w:t>
      </w:r>
      <w:r w:rsidR="0085273E" w:rsidRPr="00B82DE3">
        <w:rPr>
          <w:noProof/>
          <w:position w:val="-8"/>
        </w:rPr>
        <w:object w:dxaOrig="279" w:dyaOrig="300" w14:anchorId="2BA03B8F">
          <v:shape id="_x0000_i1044" type="#_x0000_t75" alt="" style="width:14.25pt;height:14.95pt;mso-width-percent:0;mso-height-percent:0;mso-width-percent:0;mso-height-percent:0" o:ole="">
            <v:imagedata r:id="rId60" o:title=""/>
          </v:shape>
          <o:OLEObject Type="Embed" ProgID="Equation.DSMT4" ShapeID="_x0000_i1044" DrawAspect="Content" ObjectID="_1622369818" r:id="rId61"/>
        </w:object>
      </w:r>
      <w:r w:rsidR="003466FC">
        <w:t>is a collection of genes with high intracellular correlation with the target gene.</w:t>
      </w:r>
      <w:r w:rsidR="00F83EF2">
        <w:t xml:space="preserve"> </w:t>
      </w:r>
      <w:r w:rsidR="00531B20">
        <w:t xml:space="preserve">The unique information </w:t>
      </w:r>
      <w:r w:rsidR="0085273E" w:rsidRPr="00B82DE3">
        <w:rPr>
          <w:noProof/>
          <w:position w:val="-12"/>
        </w:rPr>
        <w:object w:dxaOrig="1219" w:dyaOrig="360" w14:anchorId="60BE0CB6">
          <v:shape id="_x0000_i1043" type="#_x0000_t75" alt="" style="width:61.3pt;height:17.8pt;mso-width-percent:0;mso-height-percent:0;mso-width-percent:0;mso-height-percent:0" o:ole="">
            <v:imagedata r:id="rId62" o:title=""/>
          </v:shape>
          <o:OLEObject Type="Embed" ProgID="Equation.DSMT4" ShapeID="_x0000_i1043" DrawAspect="Content" ObjectID="_1622369819" r:id="rId63"/>
        </w:object>
      </w:r>
      <w:r w:rsidR="00531B20">
        <w:t xml:space="preserve"> measures how much unique information </w:t>
      </w:r>
      <w:r w:rsidR="0085273E" w:rsidRPr="00B82DE3">
        <w:rPr>
          <w:noProof/>
          <w:position w:val="-4"/>
        </w:rPr>
        <w:object w:dxaOrig="220" w:dyaOrig="260" w14:anchorId="225AD194">
          <v:shape id="_x0000_i1042" type="#_x0000_t75" alt="" style="width:10.7pt;height:12.85pt;mso-width-percent:0;mso-height-percent:0;mso-width-percent:0;mso-height-percent:0" o:ole="">
            <v:imagedata r:id="rId64" o:title=""/>
          </v:shape>
          <o:OLEObject Type="Embed" ProgID="Equation.DSMT4" ShapeID="_x0000_i1042" DrawAspect="Content" ObjectID="_1622369820" r:id="rId65"/>
        </w:object>
      </w:r>
      <w:r w:rsidR="00531B20">
        <w:t xml:space="preserve">provides about </w:t>
      </w:r>
      <w:r w:rsidR="0085273E" w:rsidRPr="00B82DE3">
        <w:rPr>
          <w:noProof/>
          <w:position w:val="-4"/>
        </w:rPr>
        <w:object w:dxaOrig="240" w:dyaOrig="260" w14:anchorId="0DA11A08">
          <v:shape id="_x0000_i1041" type="#_x0000_t75" alt="" style="width:12.1pt;height:12.85pt;mso-width-percent:0;mso-height-percent:0;mso-width-percent:0;mso-height-percent:0" o:ole="">
            <v:imagedata r:id="rId66" o:title=""/>
          </v:shape>
          <o:OLEObject Type="Embed" ProgID="Equation.DSMT4" ShapeID="_x0000_i1041" DrawAspect="Content" ObjectID="_1622369821" r:id="rId67"/>
        </w:object>
      </w:r>
      <w:r w:rsidR="00D85C9E">
        <w:t>in addition to</w:t>
      </w:r>
      <w:r w:rsidR="00531B20">
        <w:t xml:space="preserve"> </w:t>
      </w:r>
      <w:r w:rsidR="0085273E" w:rsidRPr="00B82DE3">
        <w:rPr>
          <w:noProof/>
          <w:position w:val="-4"/>
        </w:rPr>
        <w:object w:dxaOrig="279" w:dyaOrig="260" w14:anchorId="7BDB0F38">
          <v:shape id="_x0000_i1040" type="#_x0000_t75" alt="" style="width:14.25pt;height:12.85pt;mso-width-percent:0;mso-height-percent:0;mso-width-percent:0;mso-height-percent:0" o:ole="">
            <v:imagedata r:id="rId68" o:title=""/>
          </v:shape>
          <o:OLEObject Type="Embed" ProgID="Equation.DSMT4" ShapeID="_x0000_i1040" DrawAspect="Content" ObjectID="_1622369822" r:id="rId69"/>
        </w:object>
      </w:r>
      <w:r w:rsidR="00531B20">
        <w:t>.</w:t>
      </w:r>
      <w:r w:rsidR="00027923">
        <w:t xml:space="preserve"> For </w:t>
      </w:r>
      <w:r w:rsidR="00236D78">
        <w:t>the</w:t>
      </w:r>
      <w:r w:rsidR="00027923">
        <w:t xml:space="preserve"> case of intercellular signaling w</w:t>
      </w:r>
      <w:r w:rsidR="00702516">
        <w:t>ith known ligand</w:t>
      </w:r>
      <w:r w:rsidR="003813FE">
        <w:t>s</w:t>
      </w:r>
      <w:r w:rsidR="00702516">
        <w:t>, receptors</w:t>
      </w:r>
      <w:r w:rsidR="003813FE">
        <w:t>,</w:t>
      </w:r>
      <w:r w:rsidR="00702516">
        <w:t xml:space="preserve"> and </w:t>
      </w:r>
      <w:r w:rsidR="003813FE">
        <w:t xml:space="preserve">their </w:t>
      </w:r>
      <w:r w:rsidR="00702516">
        <w:t>downstream genes</w:t>
      </w:r>
      <w:r w:rsidR="00027923">
        <w:t>, we use random forest models</w:t>
      </w:r>
      <w:r w:rsidR="0072567D">
        <w:fldChar w:fldCharType="begin"/>
      </w:r>
      <w:r w:rsidR="006F05E5">
        <w:instrText xml:space="preserve"> ADDIN EN.CITE &lt;EndNote&gt;&lt;Cite&gt;&lt;Author&gt;Liaw&lt;/Author&gt;&lt;Year&gt;2002&lt;/Year&gt;&lt;RecNum&gt;31&lt;/RecNum&gt;&lt;DisplayText&gt;&lt;style face="superscript"&gt;24, 25&lt;/style&gt;&lt;/DisplayText&gt;&lt;record&gt;&lt;rec-number&gt;31&lt;/rec-number&gt;&lt;foreign-keys&gt;&lt;key app="EN" db-id="tv0pewzt5z5fwbeeaza5ar9gf5ptps0svw9r" timestamp="1560304714"&gt;31&lt;/key&gt;&lt;/foreign-keys&gt;&lt;ref-type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isbn&gt;1609-3631&lt;/isbn&gt;&lt;urls&gt;&lt;/urls&gt;&lt;/record&gt;&lt;/Cite&gt;&lt;Cite&gt;&lt;Author&gt;Pedregosa&lt;/Author&gt;&lt;Year&gt;2011&lt;/Year&gt;&lt;RecNum&gt;32&lt;/RecNum&gt;&lt;record&gt;&lt;rec-number&gt;32&lt;/rec-number&gt;&lt;foreign-keys&gt;&lt;key app="EN" db-id="tv0pewzt5z5fwbeeaza5ar9gf5ptps0svw9r" timestamp="1560304879"&gt;32&lt;/key&gt;&lt;/foreign-keys&gt;&lt;ref-type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Python&lt;/title&gt;&lt;secondary-title&gt;Journal of machine learning research&lt;/secondary-title&gt;&lt;/titles&gt;&lt;periodical&gt;&lt;full-title&gt;Journal of machine learning research&lt;/full-title&gt;&lt;/periodical&gt;&lt;pages&gt;2825-2830&lt;/pages&gt;&lt;volume&gt;12&lt;/volume&gt;&lt;number&gt;Oct&lt;/number&gt;&lt;dates&gt;&lt;year&gt;2011&lt;/year&gt;&lt;/dates&gt;&lt;urls&gt;&lt;/urls&gt;&lt;/record&gt;&lt;/Cite&gt;&lt;/EndNote&gt;</w:instrText>
      </w:r>
      <w:r w:rsidR="0072567D">
        <w:fldChar w:fldCharType="separate"/>
      </w:r>
      <w:r w:rsidR="006F05E5" w:rsidRPr="006F05E5">
        <w:rPr>
          <w:noProof/>
          <w:vertAlign w:val="superscript"/>
        </w:rPr>
        <w:t>24, 25</w:t>
      </w:r>
      <w:r w:rsidR="0072567D">
        <w:fldChar w:fldCharType="end"/>
      </w:r>
      <w:r w:rsidR="00027923">
        <w:t xml:space="preserve"> to infer the spatial distance of signaling. </w:t>
      </w:r>
      <w:r w:rsidR="00571507">
        <w:t>The ligand expression</w:t>
      </w:r>
      <w:r w:rsidR="003813FE">
        <w:t>s</w:t>
      </w:r>
      <w:r w:rsidR="00CC0CED">
        <w:t xml:space="preserve"> of cells</w:t>
      </w:r>
      <w:r w:rsidR="00571507">
        <w:t xml:space="preserve"> in </w:t>
      </w:r>
      <w:r w:rsidR="00CC0CED">
        <w:t xml:space="preserve">a neighborhood of </w:t>
      </w:r>
      <w:r w:rsidR="003813FE">
        <w:t xml:space="preserve">distance of </w:t>
      </w:r>
      <w:r w:rsidR="0085273E" w:rsidRPr="00B82DE3">
        <w:rPr>
          <w:noProof/>
          <w:position w:val="-10"/>
        </w:rPr>
        <w:object w:dxaOrig="200" w:dyaOrig="260" w14:anchorId="331B314A">
          <v:shape id="_x0000_i1039" type="#_x0000_t75" alt="" style="width:10pt;height:12.85pt;mso-width-percent:0;mso-height-percent:0;mso-width-percent:0;mso-height-percent:0" o:ole="">
            <v:imagedata r:id="rId70" o:title=""/>
          </v:shape>
          <o:OLEObject Type="Embed" ProgID="Equation.DSMT4" ShapeID="_x0000_i1039" DrawAspect="Content" ObjectID="_1622369823" r:id="rId71"/>
        </w:object>
      </w:r>
      <w:r w:rsidR="00571507">
        <w:t xml:space="preserve"> </w:t>
      </w:r>
      <w:r w:rsidR="00A86D07">
        <w:t>,</w:t>
      </w:r>
      <w:r w:rsidR="00CC0CED">
        <w:t xml:space="preserve">denoted as </w:t>
      </w:r>
      <w:r w:rsidR="0085273E" w:rsidRPr="00B82DE3">
        <w:rPr>
          <w:noProof/>
          <w:position w:val="-10"/>
        </w:rPr>
        <w:object w:dxaOrig="520" w:dyaOrig="360" w14:anchorId="069C1666">
          <v:shape id="_x0000_i1038" type="#_x0000_t75" alt="" style="width:25.65pt;height:17.8pt;mso-width-percent:0;mso-height-percent:0;mso-width-percent:0;mso-height-percent:0" o:ole="">
            <v:imagedata r:id="rId72" o:title=""/>
          </v:shape>
          <o:OLEObject Type="Embed" ProgID="Equation.DSMT4" ShapeID="_x0000_i1038" DrawAspect="Content" ObjectID="_1622369824" r:id="rId73"/>
        </w:object>
      </w:r>
      <w:r w:rsidR="00A86D07">
        <w:rPr>
          <w:position w:val="-10"/>
        </w:rPr>
        <w:t>,</w:t>
      </w:r>
      <w:r w:rsidR="00C2250B">
        <w:t xml:space="preserve"> </w:t>
      </w:r>
      <w:r w:rsidR="00571507">
        <w:t xml:space="preserve">together with other genes highly </w:t>
      </w:r>
      <w:r w:rsidR="00571507">
        <w:lastRenderedPageBreak/>
        <w:t xml:space="preserve">correlated to </w:t>
      </w:r>
      <w:commentRangeStart w:id="225"/>
      <w:r w:rsidR="00571507">
        <w:t>a downstream target gene</w:t>
      </w:r>
      <w:r w:rsidR="00D85C9E">
        <w:t xml:space="preserve"> of </w:t>
      </w:r>
      <w:r w:rsidR="00D11D4B">
        <w:t>the ligand-receptor interaction</w:t>
      </w:r>
      <w:r w:rsidR="00571507">
        <w:t xml:space="preserve"> </w:t>
      </w:r>
      <w:commentRangeEnd w:id="225"/>
      <w:r w:rsidR="00CC0CED">
        <w:rPr>
          <w:rStyle w:val="CommentReference"/>
        </w:rPr>
        <w:commentReference w:id="225"/>
      </w:r>
      <w:r w:rsidR="00571507">
        <w:t>are used as features to fit a random forest model outputting the target gene. The receptor expression</w:t>
      </w:r>
      <w:r w:rsidR="003813FE">
        <w:t>s</w:t>
      </w:r>
      <w:r w:rsidR="00571507">
        <w:t xml:space="preserve"> </w:t>
      </w:r>
      <w:r w:rsidR="003813FE">
        <w:t>are</w:t>
      </w:r>
      <w:r w:rsidR="00571507">
        <w:t xml:space="preserve"> used as sample weights. </w:t>
      </w:r>
      <w:r w:rsidR="00A86D07">
        <w:t xml:space="preserve">The </w:t>
      </w:r>
      <w:r w:rsidR="0085273E" w:rsidRPr="00B82DE3">
        <w:rPr>
          <w:noProof/>
          <w:position w:val="-10"/>
        </w:rPr>
        <w:object w:dxaOrig="200" w:dyaOrig="260" w14:anchorId="2D8478B3">
          <v:shape id="_x0000_i1037" type="#_x0000_t75" alt="" style="width:10pt;height:12.85pt;mso-width-percent:0;mso-height-percent:0;mso-width-percent:0;mso-height-percent:0" o:ole="">
            <v:imagedata r:id="rId74" o:title=""/>
          </v:shape>
          <o:OLEObject Type="Embed" ProgID="Equation.DSMT4" ShapeID="_x0000_i1037" DrawAspect="Content" ObjectID="_1622369825" r:id="rId75"/>
        </w:object>
      </w:r>
      <w:r w:rsidR="00E76C96">
        <w:t xml:space="preserve"> under which </w:t>
      </w:r>
      <w:r w:rsidR="0085273E" w:rsidRPr="00F64B30">
        <w:rPr>
          <w:noProof/>
          <w:position w:val="-10"/>
        </w:rPr>
        <w:object w:dxaOrig="520" w:dyaOrig="360" w14:anchorId="2AC3EE4D">
          <v:shape id="_x0000_i1036" type="#_x0000_t75" alt="" style="width:25.65pt;height:17.8pt;mso-width-percent:0;mso-height-percent:0;mso-width-percent:0;mso-height-percent:0" o:ole="">
            <v:imagedata r:id="rId72" o:title=""/>
          </v:shape>
          <o:OLEObject Type="Embed" ProgID="Equation.DSMT4" ShapeID="_x0000_i1036" DrawAspect="Content" ObjectID="_1622369826" r:id="rId76"/>
        </w:object>
      </w:r>
      <w:r w:rsidR="00E76C96">
        <w:t xml:space="preserve"> has the highest feature importance </w:t>
      </w:r>
      <w:r w:rsidR="00A86D07">
        <w:t>is considered to be</w:t>
      </w:r>
      <w:r w:rsidR="00E76C96">
        <w:t xml:space="preserve"> the spatial distance of this signaling.</w:t>
      </w:r>
    </w:p>
    <w:p w14:paraId="6F879DD1" w14:textId="05AF62D0" w:rsidR="00007D56" w:rsidRDefault="00FC346F" w:rsidP="00007D56">
      <w:pPr>
        <w:spacing w:line="480" w:lineRule="auto"/>
      </w:pPr>
      <w:commentRangeStart w:id="226"/>
      <w:r>
        <w:t>Knowing</w:t>
      </w:r>
      <w:r w:rsidR="00007D56">
        <w:t xml:space="preserve"> </w:t>
      </w:r>
      <w:r w:rsidR="00547ED2">
        <w:t xml:space="preserve">the </w:t>
      </w:r>
      <w:r w:rsidR="008453FB">
        <w:t>ligands, receptors and downstream genes</w:t>
      </w:r>
      <w:r w:rsidR="00547ED2">
        <w:t xml:space="preserve"> </w:t>
      </w:r>
      <w:r w:rsidR="008453FB">
        <w:t>involved in</w:t>
      </w:r>
      <w:r w:rsidR="00007D56">
        <w:t xml:space="preserve"> intercellular signaling </w:t>
      </w:r>
      <w:commentRangeEnd w:id="226"/>
      <w:r w:rsidR="003D4038">
        <w:rPr>
          <w:rStyle w:val="CommentReference"/>
        </w:rPr>
        <w:commentReference w:id="226"/>
      </w:r>
      <w:r w:rsidR="00007D56">
        <w:t xml:space="preserve">and </w:t>
      </w:r>
      <w:r w:rsidR="0085273E" w:rsidRPr="00F64B30">
        <w:rPr>
          <w:noProof/>
          <w:position w:val="-12"/>
        </w:rPr>
        <w:object w:dxaOrig="360" w:dyaOrig="400" w14:anchorId="2B344C1D">
          <v:shape id="_x0000_i1035" type="#_x0000_t75" alt="" style="width:17.8pt;height:19.95pt;mso-width-percent:0;mso-height-percent:0;mso-width-percent:0;mso-height-percent:0" o:ole="">
            <v:imagedata r:id="rId32" o:title=""/>
          </v:shape>
          <o:OLEObject Type="Embed" ProgID="Equation.DSMT4" ShapeID="_x0000_i1035" DrawAspect="Content" ObjectID="_1622369827" r:id="rId77"/>
        </w:object>
      </w:r>
      <w:r w:rsidR="00007D56">
        <w:t xml:space="preserve">, </w:t>
      </w:r>
      <w:commentRangeStart w:id="227"/>
      <w:r w:rsidR="00007D56">
        <w:t>we</w:t>
      </w:r>
      <w:r w:rsidR="003D4038">
        <w:t xml:space="preserve"> then</w:t>
      </w:r>
      <w:r w:rsidR="00007D56">
        <w:t xml:space="preserve"> infer cell-cell communication by solving an</w:t>
      </w:r>
      <w:r w:rsidR="00A86D07">
        <w:t>other</w:t>
      </w:r>
      <w:r w:rsidR="00007D56">
        <w:t xml:space="preserve"> optimal transport problem</w:t>
      </w:r>
      <w:commentRangeEnd w:id="227"/>
      <w:r w:rsidR="009D7B88">
        <w:rPr>
          <w:rStyle w:val="CommentReference"/>
        </w:rPr>
        <w:commentReference w:id="227"/>
      </w:r>
      <w:r w:rsidR="00007D56">
        <w:t xml:space="preserve">. </w:t>
      </w:r>
      <w:r w:rsidR="008D66F2">
        <w:t>First, t</w:t>
      </w:r>
      <w:r w:rsidR="00007D56">
        <w:t xml:space="preserve">he source distribution over the cells </w:t>
      </w:r>
      <w:r w:rsidR="0085273E" w:rsidRPr="00F64B30">
        <w:rPr>
          <w:noProof/>
          <w:position w:val="-12"/>
        </w:rPr>
        <w:object w:dxaOrig="340" w:dyaOrig="360" w14:anchorId="6543B68C">
          <v:shape id="_x0000_i1034" type="#_x0000_t75" alt="" style="width:17.1pt;height:17.8pt;mso-width-percent:0;mso-height-percent:0;mso-width-percent:0;mso-height-percent:0" o:ole="">
            <v:imagedata r:id="rId78" o:title=""/>
          </v:shape>
          <o:OLEObject Type="Embed" ProgID="Equation.DSMT4" ShapeID="_x0000_i1034" DrawAspect="Content" ObjectID="_1622369828" r:id="rId79"/>
        </w:object>
      </w:r>
      <w:r w:rsidR="00007D56">
        <w:t xml:space="preserve">is constructed to be proportional to expression of ligand gene. </w:t>
      </w:r>
      <w:r w:rsidR="008D66F2">
        <w:t>Next a</w:t>
      </w:r>
      <w:r w:rsidR="00007D56">
        <w:t xml:space="preserve"> destination distribution </w:t>
      </w:r>
      <w:r w:rsidR="0085273E" w:rsidRPr="00F64B30">
        <w:rPr>
          <w:noProof/>
          <w:position w:val="-12"/>
        </w:rPr>
        <w:object w:dxaOrig="360" w:dyaOrig="360" w14:anchorId="09497C1E">
          <v:shape id="_x0000_i1033" type="#_x0000_t75" alt="" style="width:17.8pt;height:17.8pt;mso-width-percent:0;mso-height-percent:0;mso-width-percent:0;mso-height-percent:0" o:ole="">
            <v:imagedata r:id="rId80" o:title=""/>
          </v:shape>
          <o:OLEObject Type="Embed" ProgID="Equation.DSMT4" ShapeID="_x0000_i1033" DrawAspect="Content" ObjectID="_1622369829" r:id="rId81"/>
        </w:object>
      </w:r>
      <w:r w:rsidR="00007D56">
        <w:t xml:space="preserve"> is constructed based on the expression of receptors and downstream genes to represent the probability of a cell to receive the signal. </w:t>
      </w:r>
      <w:r w:rsidR="008D66F2">
        <w:t>And a</w:t>
      </w:r>
      <w:r w:rsidR="00007D56">
        <w:t xml:space="preserve"> cell highly expressing receptor</w:t>
      </w:r>
      <w:r w:rsidR="00A23FDE">
        <w:t>s</w:t>
      </w:r>
      <w:r w:rsidR="00007D56">
        <w:t xml:space="preserve"> with downstream genes </w:t>
      </w:r>
      <w:r w:rsidR="00A23FDE">
        <w:t xml:space="preserve">consistent with </w:t>
      </w:r>
      <w:r w:rsidR="00007D56">
        <w:t>the up-/down-regulation relationship</w:t>
      </w:r>
      <w:r w:rsidR="00A23FDE">
        <w:t>s</w:t>
      </w:r>
      <w:r w:rsidR="00007D56">
        <w:t xml:space="preserve"> </w:t>
      </w:r>
      <w:r w:rsidR="00A23FDE">
        <w:t xml:space="preserve">is </w:t>
      </w:r>
      <w:r w:rsidR="00007D56">
        <w:t xml:space="preserve">assigned </w:t>
      </w:r>
      <w:r w:rsidR="00A23FDE">
        <w:t xml:space="preserve">with </w:t>
      </w:r>
      <w:r w:rsidR="00007D56">
        <w:t xml:space="preserve">a high probability. </w:t>
      </w:r>
      <w:r w:rsidR="008D66F2">
        <w:t xml:space="preserve">With this information </w:t>
      </w:r>
      <w:r w:rsidR="00007D56">
        <w:t xml:space="preserve">we </w:t>
      </w:r>
      <w:r w:rsidR="008453FB">
        <w:t>solve</w:t>
      </w:r>
      <w:r w:rsidR="00007D56">
        <w:t xml:space="preserve"> the </w:t>
      </w:r>
      <w:r w:rsidR="008453FB">
        <w:t xml:space="preserve">following </w:t>
      </w:r>
      <w:r w:rsidR="00007D56">
        <w:t>optimal transport problem</w:t>
      </w:r>
    </w:p>
    <w:p w14:paraId="40BE4F11" w14:textId="14AE0125" w:rsidR="00007D56" w:rsidRDefault="00007D56" w:rsidP="00007D56">
      <w:pPr>
        <w:pStyle w:val="MTDisplayEquation"/>
      </w:pPr>
      <w:r>
        <w:tab/>
      </w:r>
      <w:r w:rsidR="0085273E" w:rsidRPr="00F64B30">
        <w:rPr>
          <w:noProof/>
          <w:position w:val="-30"/>
        </w:rPr>
        <w:object w:dxaOrig="5319" w:dyaOrig="580" w14:anchorId="6950C00E">
          <v:shape id="_x0000_i1032" type="#_x0000_t75" alt="" style="width:265.9pt;height:29.25pt;mso-width-percent:0;mso-height-percent:0;mso-width-percent:0;mso-height-percent:0" o:ole="">
            <v:imagedata r:id="rId82" o:title=""/>
          </v:shape>
          <o:OLEObject Type="Embed" ProgID="Equation.DSMT4" ShapeID="_x0000_i1032" DrawAspect="Content" ObjectID="_162236983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757E">
          <w:rPr>
            <w:noProof/>
          </w:rPr>
          <w:instrText>4</w:instrText>
        </w:r>
      </w:fldSimple>
      <w:r>
        <w:instrText>)</w:instrText>
      </w:r>
      <w:r>
        <w:fldChar w:fldCharType="end"/>
      </w:r>
    </w:p>
    <w:p w14:paraId="0EB961D5" w14:textId="62ABDFED" w:rsidR="001476FF" w:rsidRPr="00B82DE3" w:rsidRDefault="00007D56" w:rsidP="00B82DE3">
      <w:pPr>
        <w:spacing w:line="480" w:lineRule="auto"/>
        <w:ind w:firstLine="0"/>
      </w:pPr>
      <w:r>
        <w:t xml:space="preserve">The optimal transport plan </w:t>
      </w:r>
      <w:r w:rsidR="0085273E" w:rsidRPr="00F64B30">
        <w:rPr>
          <w:noProof/>
          <w:position w:val="-12"/>
        </w:rPr>
        <w:object w:dxaOrig="279" w:dyaOrig="380" w14:anchorId="099C14CD">
          <v:shape id="_x0000_i1031" type="#_x0000_t75" alt="" style="width:14.25pt;height:19.25pt;mso-width-percent:0;mso-height-percent:0;mso-width-percent:0;mso-height-percent:0" o:ole="">
            <v:imagedata r:id="rId84" o:title=""/>
          </v:shape>
          <o:OLEObject Type="Embed" ProgID="Equation.DSMT4" ShapeID="_x0000_i1031" DrawAspect="Content" ObjectID="_1622369831" r:id="rId85"/>
        </w:object>
      </w:r>
      <w:r>
        <w:t xml:space="preserve"> is interpreted as likelihood</w:t>
      </w:r>
      <w:r w:rsidR="00FB54BE">
        <w:t>s</w:t>
      </w:r>
      <w:r>
        <w:t xml:space="preserve"> of cell-cell communication</w:t>
      </w:r>
      <w:r w:rsidR="00FB54BE">
        <w:t>s</w:t>
      </w:r>
      <w:r>
        <w:t xml:space="preserve">, e.g. its </w:t>
      </w:r>
      <w:r w:rsidR="0085273E" w:rsidRPr="00F64B30">
        <w:rPr>
          <w:noProof/>
          <w:position w:val="-10"/>
        </w:rPr>
        <w:object w:dxaOrig="400" w:dyaOrig="320" w14:anchorId="523D3115">
          <v:shape id="_x0000_i1030" type="#_x0000_t75" alt="" style="width:19.95pt;height:15.7pt;mso-width-percent:0;mso-height-percent:0;mso-width-percent:0;mso-height-percent:0" o:ole="">
            <v:imagedata r:id="rId86" o:title=""/>
          </v:shape>
          <o:OLEObject Type="Embed" ProgID="Equation.DSMT4" ShapeID="_x0000_i1030" DrawAspect="Content" ObjectID="_1622369832" r:id="rId87"/>
        </w:object>
      </w:r>
      <w:r>
        <w:t xml:space="preserve">element describes how likely cell </w:t>
      </w:r>
      <w:r w:rsidR="0085273E" w:rsidRPr="00F64B30">
        <w:rPr>
          <w:noProof/>
          <w:position w:val="-10"/>
        </w:rPr>
        <w:object w:dxaOrig="200" w:dyaOrig="300" w14:anchorId="76914807">
          <v:shape id="_x0000_i1029" type="#_x0000_t75" alt="" style="width:10pt;height:14.95pt;mso-width-percent:0;mso-height-percent:0;mso-width-percent:0;mso-height-percent:0" o:ole="">
            <v:imagedata r:id="rId88" o:title=""/>
          </v:shape>
          <o:OLEObject Type="Embed" ProgID="Equation.DSMT4" ShapeID="_x0000_i1029" DrawAspect="Content" ObjectID="_1622369833" r:id="rId89"/>
        </w:object>
      </w:r>
      <w:r>
        <w:t xml:space="preserve"> receives signal from cell </w:t>
      </w:r>
      <w:r w:rsidR="0085273E" w:rsidRPr="00F64B30">
        <w:rPr>
          <w:noProof/>
          <w:position w:val="-6"/>
        </w:rPr>
        <w:object w:dxaOrig="139" w:dyaOrig="260" w14:anchorId="6531C0FE">
          <v:shape id="_x0000_i1028" type="#_x0000_t75" alt="" style="width:5.7pt;height:12.85pt;mso-width-percent:0;mso-height-percent:0;mso-width-percent:0;mso-height-percent:0" o:ole="">
            <v:imagedata r:id="rId90" o:title=""/>
          </v:shape>
          <o:OLEObject Type="Embed" ProgID="Equation.DSMT4" ShapeID="_x0000_i1028" DrawAspect="Content" ObjectID="_1622369834" r:id="rId91"/>
        </w:object>
      </w:r>
      <w:r>
        <w:t>. When spatial distance</w:t>
      </w:r>
      <w:r w:rsidR="00FB54BE">
        <w:t>s</w:t>
      </w:r>
      <w:r>
        <w:t xml:space="preserve"> for signaling </w:t>
      </w:r>
      <w:r w:rsidR="00FB54BE">
        <w:t>are</w:t>
      </w:r>
      <w:r>
        <w:t xml:space="preserve"> available, we </w:t>
      </w:r>
      <w:r w:rsidR="00FB54BE">
        <w:t>can simply adjust</w:t>
      </w:r>
      <w:r>
        <w:t xml:space="preserve"> the cost matrix </w:t>
      </w:r>
      <w:r w:rsidR="0085273E" w:rsidRPr="00F64B30">
        <w:rPr>
          <w:noProof/>
          <w:position w:val="-12"/>
        </w:rPr>
        <w:object w:dxaOrig="360" w:dyaOrig="400" w14:anchorId="61AA1769">
          <v:shape id="_x0000_i1027" type="#_x0000_t75" alt="" style="width:17.8pt;height:19.95pt;mso-width-percent:0;mso-height-percent:0;mso-width-percent:0;mso-height-percent:0" o:ole="">
            <v:imagedata r:id="rId32" o:title=""/>
          </v:shape>
          <o:OLEObject Type="Embed" ProgID="Equation.DSMT4" ShapeID="_x0000_i1027" DrawAspect="Content" ObjectID="_1622369835" r:id="rId92"/>
        </w:object>
      </w:r>
      <w:r>
        <w:t xml:space="preserve"> by setting entries greater than </w:t>
      </w:r>
      <w:commentRangeStart w:id="228"/>
      <w:r w:rsidR="00AF4EFA">
        <w:t xml:space="preserve">this </w:t>
      </w:r>
      <w:r>
        <w:t xml:space="preserve">distance to </w:t>
      </w:r>
      <w:commentRangeEnd w:id="228"/>
      <w:r w:rsidR="00AF4EFA" w:rsidRPr="00512E9A">
        <w:t xml:space="preserve">a large number </w:t>
      </w:r>
      <w:r w:rsidR="008275EA" w:rsidRPr="00512E9A">
        <w:rPr>
          <w:rStyle w:val="CommentReference"/>
        </w:rPr>
        <w:commentReference w:id="228"/>
      </w:r>
      <w:r w:rsidR="006F05E5">
        <w:t>to enforce a spatial constraint on communications</w:t>
      </w:r>
      <w:r w:rsidR="00AF4EFA">
        <w:t xml:space="preserve"> identification</w:t>
      </w:r>
      <w:r>
        <w:t>.</w:t>
      </w:r>
    </w:p>
    <w:p w14:paraId="29D5A350" w14:textId="028CF0EA" w:rsidR="00371D33" w:rsidRDefault="007B5969" w:rsidP="22E4DEF7">
      <w:pPr>
        <w:spacing w:line="480" w:lineRule="auto"/>
        <w:ind w:firstLine="0"/>
        <w:rPr>
          <w:rFonts w:cs="Arial"/>
          <w:b/>
          <w:bCs/>
        </w:rPr>
      </w:pPr>
      <w:r>
        <w:rPr>
          <w:rFonts w:cs="Arial"/>
          <w:b/>
          <w:bCs/>
        </w:rPr>
        <w:t>Data sets and processing.</w:t>
      </w:r>
      <w:r w:rsidR="00371D33">
        <w:rPr>
          <w:rFonts w:cs="Arial"/>
          <w:i/>
          <w:iCs/>
        </w:rPr>
        <w:t xml:space="preserve"> </w:t>
      </w:r>
    </w:p>
    <w:p w14:paraId="571CCBA3" w14:textId="495E5DA1" w:rsidR="00371D33" w:rsidRDefault="00057405" w:rsidP="22E4DEF7">
      <w:pPr>
        <w:spacing w:line="480" w:lineRule="auto"/>
        <w:ind w:firstLine="0"/>
        <w:rPr>
          <w:rFonts w:cs="Arial"/>
        </w:rPr>
      </w:pPr>
      <w:r w:rsidRPr="00D90AEE">
        <w:rPr>
          <w:rFonts w:cs="Arial"/>
          <w:i/>
          <w:iCs/>
        </w:rPr>
        <w:t xml:space="preserve">Zebrafish </w:t>
      </w:r>
      <w:r w:rsidR="00F05BCB">
        <w:rPr>
          <w:rFonts w:cs="Arial"/>
          <w:i/>
          <w:iCs/>
        </w:rPr>
        <w:t>embryo</w:t>
      </w:r>
      <w:r w:rsidRPr="00D90AEE">
        <w:rPr>
          <w:rFonts w:cs="Arial"/>
          <w:i/>
          <w:iCs/>
        </w:rPr>
        <w:t>.</w:t>
      </w:r>
      <w:r w:rsidR="00F92AD4">
        <w:rPr>
          <w:rFonts w:cs="Arial"/>
        </w:rPr>
        <w:t xml:space="preserve"> </w:t>
      </w:r>
      <w:r w:rsidR="00F23A74">
        <w:rPr>
          <w:rFonts w:cs="Arial"/>
        </w:rPr>
        <w:t>We downloaded t</w:t>
      </w:r>
      <w:r w:rsidR="00A17D92">
        <w:rPr>
          <w:rFonts w:cs="Arial"/>
        </w:rPr>
        <w:t>he accompanying data files (</w:t>
      </w:r>
      <w:hyperlink r:id="rId93" w:history="1">
        <w:r w:rsidR="00A17D92" w:rsidRPr="002D1566">
          <w:rPr>
            <w:rStyle w:val="Hyperlink"/>
            <w:rFonts w:cs="Arial"/>
          </w:rPr>
          <w:t>https://www.dropbox.com/s/ev78jelev0jgu5s/seurat_files_zfin.zip?dl=1</w:t>
        </w:r>
      </w:hyperlink>
      <w:r w:rsidR="00A17D92">
        <w:rPr>
          <w:rFonts w:cs="Arial"/>
        </w:rPr>
        <w:t xml:space="preserve">) </w:t>
      </w:r>
      <w:commentRangeStart w:id="229"/>
      <w:r w:rsidR="00A17D92">
        <w:rPr>
          <w:rFonts w:cs="Arial"/>
        </w:rPr>
        <w:t xml:space="preserve">for the </w:t>
      </w:r>
      <w:proofErr w:type="spellStart"/>
      <w:r w:rsidR="00A17D92">
        <w:rPr>
          <w:rFonts w:cs="Arial"/>
        </w:rPr>
        <w:t>seurat</w:t>
      </w:r>
      <w:proofErr w:type="spellEnd"/>
      <w:r w:rsidR="00A17D92">
        <w:rPr>
          <w:rFonts w:cs="Arial"/>
        </w:rPr>
        <w:t xml:space="preserve"> </w:t>
      </w:r>
      <w:r w:rsidR="00A17D92">
        <w:rPr>
          <w:rFonts w:cs="Arial"/>
        </w:rPr>
        <w:lastRenderedPageBreak/>
        <w:t>tutorial</w:t>
      </w:r>
      <w:commentRangeEnd w:id="229"/>
      <w:r w:rsidR="008275EA">
        <w:rPr>
          <w:rStyle w:val="CommentReference"/>
        </w:rPr>
        <w:commentReference w:id="229"/>
      </w:r>
      <w:r w:rsidR="00A17D92">
        <w:rPr>
          <w:rFonts w:cs="Arial"/>
        </w:rPr>
        <w:t xml:space="preserve"> (</w:t>
      </w:r>
      <w:hyperlink r:id="rId94" w:history="1">
        <w:r w:rsidR="002D1566" w:rsidRPr="002D1566">
          <w:rPr>
            <w:rStyle w:val="Hyperlink"/>
            <w:rFonts w:cs="Arial"/>
          </w:rPr>
          <w:t>https://satijalab.org/seurat/seurat_spatial_tutorial_part1.html</w:t>
        </w:r>
      </w:hyperlink>
      <w:r w:rsidR="00A17D92">
        <w:rPr>
          <w:rFonts w:cs="Arial"/>
        </w:rPr>
        <w:t>)</w:t>
      </w:r>
      <w:r w:rsidR="003E6E54">
        <w:rPr>
          <w:rFonts w:cs="Arial"/>
        </w:rPr>
        <w:t xml:space="preserve">. The </w:t>
      </w:r>
      <w:proofErr w:type="spellStart"/>
      <w:r w:rsidR="003E6E54">
        <w:rPr>
          <w:rFonts w:cs="Arial"/>
        </w:rPr>
        <w:t>s</w:t>
      </w:r>
      <w:r w:rsidR="001B62CE">
        <w:rPr>
          <w:rFonts w:cs="Arial"/>
        </w:rPr>
        <w:t>cRNA</w:t>
      </w:r>
      <w:proofErr w:type="spellEnd"/>
      <w:r w:rsidR="001B62CE">
        <w:rPr>
          <w:rFonts w:cs="Arial"/>
        </w:rPr>
        <w:t>-seq data</w:t>
      </w:r>
      <w:r w:rsidR="00207E43">
        <w:rPr>
          <w:rFonts w:cs="Arial"/>
        </w:rPr>
        <w:t xml:space="preserve"> </w:t>
      </w:r>
      <w:r w:rsidR="003E6E54">
        <w:rPr>
          <w:rFonts w:cs="Arial"/>
        </w:rPr>
        <w:t xml:space="preserve">is stored in the file </w:t>
      </w:r>
      <w:r w:rsidR="00207E43">
        <w:rPr>
          <w:rFonts w:cs="Arial"/>
        </w:rPr>
        <w:t>“zdata.matrix.txt”</w:t>
      </w:r>
      <w:r w:rsidR="001B62CE">
        <w:rPr>
          <w:rFonts w:cs="Arial"/>
        </w:rPr>
        <w:t xml:space="preserve"> and </w:t>
      </w:r>
      <w:r w:rsidR="003E6E54">
        <w:rPr>
          <w:rFonts w:cs="Arial"/>
        </w:rPr>
        <w:t xml:space="preserve">the </w:t>
      </w:r>
      <w:r w:rsidR="001B62CE">
        <w:rPr>
          <w:rFonts w:cs="Arial"/>
        </w:rPr>
        <w:t>spatial data</w:t>
      </w:r>
      <w:r w:rsidR="00C7371F">
        <w:rPr>
          <w:rFonts w:cs="Arial"/>
        </w:rPr>
        <w:t xml:space="preserve"> (</w:t>
      </w:r>
      <w:r w:rsidR="00C7371F" w:rsidRPr="00EE6FF6">
        <w:rPr>
          <w:rFonts w:cs="Arial"/>
          <w:i/>
          <w:iCs/>
        </w:rPr>
        <w:t>in situ</w:t>
      </w:r>
      <w:r w:rsidR="00C7371F">
        <w:rPr>
          <w:rFonts w:cs="Arial"/>
        </w:rPr>
        <w:t xml:space="preserve"> hybridization)</w:t>
      </w:r>
      <w:r w:rsidR="00207E43">
        <w:rPr>
          <w:rFonts w:cs="Arial"/>
        </w:rPr>
        <w:t xml:space="preserve"> </w:t>
      </w:r>
      <w:r w:rsidR="003E6E54">
        <w:rPr>
          <w:rFonts w:cs="Arial"/>
        </w:rPr>
        <w:t>is stored in</w:t>
      </w:r>
      <w:r w:rsidR="00207E43">
        <w:rPr>
          <w:rFonts w:cs="Arial"/>
        </w:rPr>
        <w:t xml:space="preserve"> “Spatial_ReferenceMap.xlsx”</w:t>
      </w:r>
      <w:r w:rsidR="00D64203">
        <w:rPr>
          <w:rFonts w:cs="Arial"/>
        </w:rPr>
        <w:fldChar w:fldCharType="begin"/>
      </w:r>
      <w:r w:rsidR="002E20C4">
        <w:rPr>
          <w:rFonts w:cs="Arial"/>
        </w:rPr>
        <w:instrText xml:space="preserve"> ADDIN EN.CITE &lt;EndNote&gt;&lt;Cite&gt;&lt;Author&gt;Satija&lt;/Author&gt;&lt;Year&gt;2015&lt;/Year&gt;&lt;RecNum&gt;5&lt;/RecNum&gt;&lt;DisplayText&gt;&lt;style face="superscript"&gt;5&lt;/style&gt;&lt;/DisplayText&gt;&lt;record&gt;&lt;rec-number&gt;5&lt;/rec-number&gt;&lt;foreign-keys&gt;&lt;key app="EN" db-id="tv0pewzt5z5fwbeeaza5ar9gf5ptps0svw9r" timestamp="1557375257"&gt;5&lt;/key&gt;&lt;/foreign-keys&gt;&lt;ref-type name="Journal Article"&gt;17&lt;/ref-type&gt;&lt;contributors&gt;&lt;authors&gt;&lt;author&gt;Satija, R.&lt;/author&gt;&lt;author&gt;Farrell, J. A.&lt;/author&gt;&lt;author&gt;Gennert, D.&lt;/author&gt;&lt;author&gt;Schier, A. F.&lt;/author&gt;&lt;author&gt;Regev, A.&lt;/author&gt;&lt;/authors&gt;&lt;/contributors&gt;&lt;auth-address&gt;Broad Inst MIT &amp;amp; Harvard, Cambridge, MA 02142 USA&amp;#xD;Harvard Univ, Dept Mol &amp;amp; Cell Biol, Cambridge, MA 02138 USA&amp;#xD;Harvard Univ, Ctr Brain Sci, Cambridge, MA 02138 USA&amp;#xD;Harvard Univ, Harvard Stem Cell Inst, Cambridge, MA 02138 USA&amp;#xD;Harvard Univ, Ctr Syst Biol, Cambridge, MA 02138 USA&amp;#xD;MIT, Howard Hughes Med Inst, Dept Biol, Cambridge, MA USA&lt;/auth-address&gt;&lt;titles&gt;&lt;title&gt;Spatial reconstruction of single-cell gene expression data&lt;/title&gt;&lt;secondary-title&gt;Nature Biotechnology&lt;/secondary-title&gt;&lt;alt-title&gt;Nat Biotechnol&lt;/alt-title&gt;&lt;/titles&gt;&lt;alt-periodical&gt;&lt;full-title&gt;Nat Biotechnol&lt;/full-title&gt;&lt;/alt-periodical&gt;&lt;pages&gt;495-U206&lt;/pages&gt;&lt;volume&gt;33&lt;/volume&gt;&lt;number&gt;5&lt;/number&gt;&lt;keywords&gt;&lt;keyword&gt;in-situ hybridization&lt;/keyword&gt;&lt;keyword&gt;rna-seq&lt;/keyword&gt;&lt;keyword&gt;zebrafish embryo&lt;/keyword&gt;&lt;keyword&gt;genome&lt;/keyword&gt;&lt;keyword&gt;fate&lt;/keyword&gt;&lt;keyword&gt;transcriptomics&lt;/keyword&gt;&lt;keyword&gt;amplification&lt;/keyword&gt;&lt;keyword&gt;gastrulation&lt;/keyword&gt;&lt;keyword&gt;lineage&lt;/keyword&gt;&lt;keyword&gt;models&lt;/keyword&gt;&lt;/keywords&gt;&lt;dates&gt;&lt;year&gt;2015&lt;/year&gt;&lt;pub-dates&gt;&lt;date&gt;May&lt;/date&gt;&lt;/pub-dates&gt;&lt;/dates&gt;&lt;isbn&gt;1087-0156&lt;/isbn&gt;&lt;accession-num&gt;WOS:000354314500030&lt;/accession-num&gt;&lt;urls&gt;&lt;related-urls&gt;&lt;url&gt;&amp;lt;Go to ISI&amp;gt;://WOS:000354314500030&lt;/url&gt;&lt;/related-urls&gt;&lt;/urls&gt;&lt;electronic-resource-num&gt;10.1038/nbt.3192&lt;/electronic-resource-num&gt;&lt;language&gt;English&lt;/language&gt;&lt;/record&gt;&lt;/Cite&gt;&lt;/EndNote&gt;</w:instrText>
      </w:r>
      <w:r w:rsidR="00D64203">
        <w:rPr>
          <w:rFonts w:cs="Arial"/>
        </w:rPr>
        <w:fldChar w:fldCharType="separate"/>
      </w:r>
      <w:r w:rsidR="002E20C4" w:rsidRPr="002E20C4">
        <w:rPr>
          <w:rFonts w:cs="Arial"/>
          <w:noProof/>
          <w:vertAlign w:val="superscript"/>
        </w:rPr>
        <w:t>5</w:t>
      </w:r>
      <w:r w:rsidR="00D64203">
        <w:rPr>
          <w:rFonts w:cs="Arial"/>
        </w:rPr>
        <w:fldChar w:fldCharType="end"/>
      </w:r>
      <w:r w:rsidR="00A17D92">
        <w:rPr>
          <w:rFonts w:cs="Arial"/>
        </w:rPr>
        <w:t xml:space="preserve">. The </w:t>
      </w:r>
      <w:proofErr w:type="spellStart"/>
      <w:r w:rsidR="00A17D92">
        <w:rPr>
          <w:rFonts w:cs="Arial"/>
        </w:rPr>
        <w:t>scRNA</w:t>
      </w:r>
      <w:proofErr w:type="spellEnd"/>
      <w:r w:rsidR="00A17D92">
        <w:rPr>
          <w:rFonts w:cs="Arial"/>
        </w:rPr>
        <w:t xml:space="preserve">-seq data </w:t>
      </w:r>
      <w:r w:rsidR="000C5307">
        <w:rPr>
          <w:rFonts w:cs="Arial"/>
        </w:rPr>
        <w:t>is also available through the</w:t>
      </w:r>
      <w:r w:rsidR="00A17D92">
        <w:rPr>
          <w:rFonts w:cs="Arial"/>
        </w:rPr>
        <w:t xml:space="preserve"> accession code GEO: </w:t>
      </w:r>
      <w:hyperlink r:id="rId95" w:history="1">
        <w:r w:rsidR="00A17D92" w:rsidRPr="002D1566">
          <w:rPr>
            <w:rStyle w:val="Hyperlink"/>
            <w:rFonts w:cs="Arial"/>
          </w:rPr>
          <w:t>GSE66688</w:t>
        </w:r>
      </w:hyperlink>
      <w:r w:rsidR="00A307AA">
        <w:rPr>
          <w:rFonts w:cs="Arial"/>
        </w:rPr>
        <w:t xml:space="preserve">. </w:t>
      </w:r>
      <w:r w:rsidR="00323C29">
        <w:rPr>
          <w:rFonts w:cs="Arial"/>
        </w:rPr>
        <w:t xml:space="preserve">We binarized the </w:t>
      </w:r>
      <w:proofErr w:type="spellStart"/>
      <w:r w:rsidR="00323C29">
        <w:rPr>
          <w:rFonts w:cs="Arial"/>
        </w:rPr>
        <w:t>scRNA</w:t>
      </w:r>
      <w:proofErr w:type="spellEnd"/>
      <w:r w:rsidR="00323C29">
        <w:rPr>
          <w:rFonts w:cs="Arial"/>
        </w:rPr>
        <w:t>-seq data and selected a set of highly variable genes following the same tutorial.</w:t>
      </w:r>
      <w:r w:rsidR="00D64203">
        <w:rPr>
          <w:rFonts w:cs="Arial"/>
        </w:rPr>
        <w:t xml:space="preserve"> </w:t>
      </w:r>
      <w:r w:rsidR="00FC0229">
        <w:rPr>
          <w:rFonts w:cs="Arial"/>
        </w:rPr>
        <w:t xml:space="preserve">For the </w:t>
      </w:r>
      <w:proofErr w:type="spellStart"/>
      <w:r w:rsidR="00FC0229">
        <w:rPr>
          <w:rFonts w:cs="Arial"/>
        </w:rPr>
        <w:t>scRNA</w:t>
      </w:r>
      <w:proofErr w:type="spellEnd"/>
      <w:r w:rsidR="00FC0229">
        <w:rPr>
          <w:rFonts w:cs="Arial"/>
        </w:rPr>
        <w:t xml:space="preserve">-seq data matrix </w:t>
      </w:r>
      <w:ins w:id="230" w:author="cang" w:date="2019-06-13T09:19:00Z">
        <w:r w:rsidR="0085273E" w:rsidRPr="00613EF4">
          <w:rPr>
            <w:rFonts w:cs="Arial"/>
            <w:noProof/>
            <w:position w:val="-4"/>
          </w:rPr>
          <w:object w:dxaOrig="279" w:dyaOrig="260" w14:anchorId="6B930FAD">
            <v:shape id="_x0000_i1026" type="#_x0000_t75" alt="" style="width:14.25pt;height:12.85pt;mso-width-percent:0;mso-height-percent:0;mso-width-percent:0;mso-height-percent:0" o:ole="">
              <v:imagedata r:id="rId96" o:title=""/>
            </v:shape>
            <o:OLEObject Type="Embed" ProgID="Equation.DSMT4" ShapeID="_x0000_i1026" DrawAspect="Content" ObjectID="_1622369836" r:id="rId97"/>
          </w:object>
        </w:r>
      </w:ins>
      <w:r w:rsidR="00FC0229">
        <w:rPr>
          <w:rFonts w:cs="Arial"/>
        </w:rPr>
        <w:t>, a log transformation</w:t>
      </w:r>
      <w:r w:rsidR="00DB57B4">
        <w:rPr>
          <w:rFonts w:cs="Arial"/>
        </w:rPr>
        <w:t xml:space="preserve"> was performed</w:t>
      </w:r>
      <w:r w:rsidR="00FC0229">
        <w:rPr>
          <w:rFonts w:cs="Arial"/>
        </w:rPr>
        <w:t xml:space="preserve"> elementwise </w:t>
      </w:r>
      <w:ins w:id="231" w:author="cang" w:date="2019-06-13T09:19:00Z">
        <w:r w:rsidR="0085273E" w:rsidRPr="00613EF4">
          <w:rPr>
            <w:rFonts w:cs="Arial"/>
            <w:noProof/>
            <w:position w:val="-10"/>
          </w:rPr>
          <w:object w:dxaOrig="1040" w:dyaOrig="320" w14:anchorId="59C7E08A">
            <v:shape id="_x0000_i1025" type="#_x0000_t75" alt="" style="width:52.05pt;height:15.7pt;mso-width-percent:0;mso-height-percent:0;mso-width-percent:0;mso-height-percent:0" o:ole="">
              <v:imagedata r:id="rId98" o:title=""/>
            </v:shape>
            <o:OLEObject Type="Embed" ProgID="Equation.DSMT4" ShapeID="_x0000_i1025" DrawAspect="Content" ObjectID="_1622369837" r:id="rId99"/>
          </w:object>
        </w:r>
      </w:ins>
      <w:r w:rsidR="00FC0229">
        <w:rPr>
          <w:rFonts w:cs="Arial"/>
        </w:rPr>
        <w:t xml:space="preserve">for </w:t>
      </w:r>
      <w:r w:rsidR="0097379B">
        <w:rPr>
          <w:rFonts w:cs="Arial"/>
        </w:rPr>
        <w:t>the</w:t>
      </w:r>
      <w:r w:rsidR="00FC0229">
        <w:rPr>
          <w:rFonts w:cs="Arial"/>
        </w:rPr>
        <w:t xml:space="preserve"> analys</w:t>
      </w:r>
      <w:r w:rsidR="0097379B">
        <w:rPr>
          <w:rFonts w:cs="Arial"/>
        </w:rPr>
        <w:t>es</w:t>
      </w:r>
      <w:r w:rsidR="00FC0229">
        <w:rPr>
          <w:rFonts w:cs="Arial"/>
        </w:rPr>
        <w:t>.</w:t>
      </w:r>
    </w:p>
    <w:p w14:paraId="5C94260F" w14:textId="07B69840" w:rsidR="00F05BCB" w:rsidRPr="00D90AEE" w:rsidRDefault="00F05BCB" w:rsidP="00B82DE3">
      <w:pPr>
        <w:spacing w:line="480" w:lineRule="auto"/>
        <w:rPr>
          <w:rFonts w:cs="Arial"/>
        </w:rPr>
      </w:pPr>
      <w:r>
        <w:rPr>
          <w:rFonts w:cs="Arial"/>
          <w:i/>
          <w:iCs/>
        </w:rPr>
        <w:t>Drosophila embryo.</w:t>
      </w:r>
      <w:r w:rsidR="00DD48F1" w:rsidDel="00DD48F1">
        <w:rPr>
          <w:rFonts w:cs="Arial"/>
          <w:i/>
          <w:iCs/>
        </w:rPr>
        <w:t xml:space="preserve"> </w:t>
      </w:r>
      <w:r w:rsidR="00207E43">
        <w:rPr>
          <w:rFonts w:cs="Arial"/>
        </w:rPr>
        <w:t xml:space="preserve">The </w:t>
      </w:r>
      <w:proofErr w:type="spellStart"/>
      <w:r w:rsidR="00207E43">
        <w:rPr>
          <w:rFonts w:cs="Arial"/>
        </w:rPr>
        <w:t>scRNA</w:t>
      </w:r>
      <w:proofErr w:type="spellEnd"/>
      <w:r w:rsidR="00207E43">
        <w:rPr>
          <w:rFonts w:cs="Arial"/>
        </w:rPr>
        <w:t xml:space="preserve">-seq data and </w:t>
      </w:r>
      <w:r w:rsidR="008275EA">
        <w:rPr>
          <w:rFonts w:cs="Arial"/>
        </w:rPr>
        <w:t xml:space="preserve">the </w:t>
      </w:r>
      <w:commentRangeStart w:id="232"/>
      <w:r w:rsidR="00207E43">
        <w:rPr>
          <w:rFonts w:cs="Arial"/>
        </w:rPr>
        <w:t xml:space="preserve">spatial data </w:t>
      </w:r>
      <w:commentRangeEnd w:id="232"/>
      <w:r w:rsidR="0081725D">
        <w:rPr>
          <w:rFonts w:cs="Arial"/>
        </w:rPr>
        <w:t>(</w:t>
      </w:r>
      <w:r w:rsidR="0081725D" w:rsidRPr="00EE6FF6">
        <w:rPr>
          <w:rFonts w:cs="Arial"/>
          <w:i/>
          <w:iCs/>
        </w:rPr>
        <w:t>in situ</w:t>
      </w:r>
      <w:r w:rsidR="0081725D">
        <w:rPr>
          <w:rFonts w:cs="Arial"/>
        </w:rPr>
        <w:t xml:space="preserve"> hybridization) </w:t>
      </w:r>
      <w:r w:rsidR="008275EA">
        <w:rPr>
          <w:rStyle w:val="CommentReference"/>
        </w:rPr>
        <w:commentReference w:id="232"/>
      </w:r>
      <w:r w:rsidR="00207E43">
        <w:rPr>
          <w:rFonts w:cs="Arial"/>
        </w:rPr>
        <w:t xml:space="preserve">were downloaded from </w:t>
      </w:r>
      <w:r w:rsidR="006D20BE">
        <w:rPr>
          <w:rFonts w:cs="Arial"/>
        </w:rPr>
        <w:t xml:space="preserve">the Dream Single cell Transcriptomics Challenge </w:t>
      </w:r>
      <w:r w:rsidR="00413A43">
        <w:rPr>
          <w:rFonts w:cs="Arial"/>
        </w:rPr>
        <w:t>through Synapse ID (syn15665609)</w:t>
      </w:r>
      <w:r w:rsidR="00413A43">
        <w:rPr>
          <w:rFonts w:cs="Arial"/>
        </w:rPr>
        <w:fldChar w:fldCharType="begin"/>
      </w:r>
      <w:r w:rsidR="00413A43">
        <w:rPr>
          <w:rFonts w:cs="Arial"/>
        </w:rPr>
        <w:instrText xml:space="preserve"> ADDIN EN.CITE &lt;EndNote&gt;&lt;Cite&gt;&lt;Author&gt;Karaiskos&lt;/Author&gt;&lt;Year&gt;2017&lt;/Year&gt;&lt;RecNum&gt;4&lt;/RecNum&gt;&lt;DisplayText&gt;&lt;style face="superscript"&gt;3&lt;/style&gt;&lt;/DisplayText&gt;&lt;record&gt;&lt;rec-number&gt;4&lt;/rec-number&gt;&lt;foreign-keys&gt;&lt;key app="EN" db-id="tv0pewzt5z5fwbeeaza5ar9gf5ptps0svw9r" timestamp="1557375238"&gt;4&lt;/key&gt;&lt;/foreign-keys&gt;&lt;ref-type name="Journal Article"&gt;17&lt;/ref-type&gt;&lt;contributors&gt;&lt;authors&gt;&lt;author&gt;Karaiskos, N.&lt;/author&gt;&lt;author&gt;Wahle, P.&lt;/author&gt;&lt;author&gt;Alles, J.&lt;/author&gt;&lt;author&gt;Boltengagen, A.&lt;/author&gt;&lt;author&gt;Ayoub, S.&lt;/author&gt;&lt;author&gt;Kipar, C.&lt;/author&gt;&lt;author&gt;Kocks, C.&lt;/author&gt;&lt;author&gt;Rajewsky, N.&lt;/author&gt;&lt;author&gt;Zinzen, R. P.&lt;/author&gt;&lt;/authors&gt;&lt;/contributors&gt;&lt;auth-address&gt;Helmholtz Assoc MDC, Berlin Max Delbruck Ctr Mol Med, Syst Biol Gene Regulatory Elements, D-13125 Berlin, Germany&amp;#xD;MDC, Syst Biol Neural Tissue Differentiat, BIMSB, D-13125 Berlin, Germany&lt;/auth-address&gt;&lt;titles&gt;&lt;title&gt;The Drosophila embryo at single-cell transcriptome resolution&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194-199&lt;/pages&gt;&lt;volume&gt;358&lt;/volume&gt;&lt;number&gt;6360&lt;/number&gt;&lt;keywords&gt;&lt;keyword&gt;genome-wide expression&lt;/keyword&gt;&lt;keyword&gt;gene-expression&lt;/keyword&gt;&lt;keyword&gt;rna-seq&lt;/keyword&gt;&lt;keyword&gt;in-vivo&lt;/keyword&gt;&lt;keyword&gt;melanogaster&lt;/keyword&gt;&lt;keyword&gt;reveals&lt;/keyword&gt;&lt;keyword&gt;fate&lt;/keyword&gt;&lt;keyword&gt;localization&lt;/keyword&gt;&lt;keyword&gt;activation&lt;/keyword&gt;&lt;keyword&gt;evolution&lt;/keyword&gt;&lt;/keywords&gt;&lt;dates&gt;&lt;year&gt;2017&lt;/year&gt;&lt;pub-dates&gt;&lt;date&gt;Oct 13&lt;/date&gt;&lt;/pub-dates&gt;&lt;/dates&gt;&lt;isbn&gt;0036-8075&lt;/isbn&gt;&lt;accession-num&gt;WOS:000412841500041&lt;/accession-num&gt;&lt;urls&gt;&lt;related-urls&gt;&lt;url&gt;&amp;lt;Go to ISI&amp;gt;://WOS:000412841500041&lt;/url&gt;&lt;/related-urls&gt;&lt;/urls&gt;&lt;electronic-resource-num&gt;10.1126/science.aan3235&lt;/electronic-resource-num&gt;&lt;language&gt;English&lt;/language&gt;&lt;/record&gt;&lt;/Cite&gt;&lt;/EndNote&gt;</w:instrText>
      </w:r>
      <w:r w:rsidR="00413A43">
        <w:rPr>
          <w:rFonts w:cs="Arial"/>
        </w:rPr>
        <w:fldChar w:fldCharType="separate"/>
      </w:r>
      <w:r w:rsidR="00413A43" w:rsidRPr="00413A43">
        <w:rPr>
          <w:rFonts w:cs="Arial"/>
          <w:noProof/>
          <w:vertAlign w:val="superscript"/>
        </w:rPr>
        <w:t>3</w:t>
      </w:r>
      <w:r w:rsidR="00413A43">
        <w:rPr>
          <w:rFonts w:cs="Arial"/>
        </w:rPr>
        <w:fldChar w:fldCharType="end"/>
      </w:r>
      <w:r w:rsidR="006D20BE">
        <w:rPr>
          <w:rFonts w:cs="Arial"/>
        </w:rPr>
        <w:t xml:space="preserve">. The files “bdtnp.txt” and “binarized_bdtnp.csv” </w:t>
      </w:r>
      <w:r w:rsidR="00856680">
        <w:rPr>
          <w:rFonts w:cs="Arial"/>
        </w:rPr>
        <w:t xml:space="preserve">were </w:t>
      </w:r>
      <w:r w:rsidR="006D20BE">
        <w:rPr>
          <w:rFonts w:cs="Arial"/>
        </w:rPr>
        <w:t xml:space="preserve">used for </w:t>
      </w:r>
      <w:r w:rsidR="00872455">
        <w:rPr>
          <w:rFonts w:cs="Arial"/>
        </w:rPr>
        <w:t>numerical and binary spatial data</w:t>
      </w:r>
      <w:r w:rsidR="008275EA">
        <w:rPr>
          <w:rFonts w:cs="Arial"/>
        </w:rPr>
        <w:t>, respectively</w:t>
      </w:r>
      <w:r w:rsidR="00872455">
        <w:rPr>
          <w:rFonts w:cs="Arial"/>
        </w:rPr>
        <w:t xml:space="preserve">. The files “dge_normalized.txt” and “dge_binarized_distMap.csv” </w:t>
      </w:r>
      <w:r w:rsidR="00410B9F">
        <w:rPr>
          <w:rFonts w:cs="Arial"/>
        </w:rPr>
        <w:t xml:space="preserve">were </w:t>
      </w:r>
      <w:r w:rsidR="00872455">
        <w:rPr>
          <w:rFonts w:cs="Arial"/>
        </w:rPr>
        <w:t xml:space="preserve">used for </w:t>
      </w:r>
      <w:r w:rsidR="008275EA">
        <w:rPr>
          <w:rFonts w:cs="Arial"/>
        </w:rPr>
        <w:t xml:space="preserve">the </w:t>
      </w:r>
      <w:r w:rsidR="00872455">
        <w:rPr>
          <w:rFonts w:cs="Arial"/>
        </w:rPr>
        <w:t xml:space="preserve">numerical and binary </w:t>
      </w:r>
      <w:proofErr w:type="spellStart"/>
      <w:r w:rsidR="00872455">
        <w:rPr>
          <w:rFonts w:cs="Arial"/>
        </w:rPr>
        <w:t>scRNA</w:t>
      </w:r>
      <w:proofErr w:type="spellEnd"/>
      <w:r w:rsidR="00872455">
        <w:rPr>
          <w:rFonts w:cs="Arial"/>
        </w:rPr>
        <w:t>-seq data.</w:t>
      </w:r>
      <w:r w:rsidR="00E735EF">
        <w:rPr>
          <w:rFonts w:cs="Arial"/>
        </w:rPr>
        <w:t xml:space="preserve"> </w:t>
      </w:r>
      <w:r w:rsidR="009326DD">
        <w:rPr>
          <w:rFonts w:cs="Arial"/>
        </w:rPr>
        <w:t xml:space="preserve">The coordinate of </w:t>
      </w:r>
      <w:r w:rsidR="008275EA">
        <w:rPr>
          <w:rFonts w:cs="Arial"/>
        </w:rPr>
        <w:t xml:space="preserve">each </w:t>
      </w:r>
      <w:r w:rsidR="009326DD">
        <w:rPr>
          <w:rFonts w:cs="Arial"/>
        </w:rPr>
        <w:t xml:space="preserve">cell in </w:t>
      </w:r>
      <w:r w:rsidR="008275EA">
        <w:rPr>
          <w:rFonts w:cs="Arial"/>
        </w:rPr>
        <w:t xml:space="preserve">the </w:t>
      </w:r>
      <w:r w:rsidR="009326DD">
        <w:rPr>
          <w:rFonts w:cs="Arial"/>
        </w:rPr>
        <w:t xml:space="preserve">spatial data is assigned according to the file “geometry.txt”. </w:t>
      </w:r>
      <w:r w:rsidR="00E735EF">
        <w:rPr>
          <w:rFonts w:cs="Arial"/>
        </w:rPr>
        <w:t xml:space="preserve">We </w:t>
      </w:r>
      <w:r w:rsidR="002C0454">
        <w:rPr>
          <w:rFonts w:cs="Arial"/>
        </w:rPr>
        <w:t>used</w:t>
      </w:r>
      <w:r w:rsidR="00E735EF">
        <w:rPr>
          <w:rFonts w:cs="Arial"/>
        </w:rPr>
        <w:t xml:space="preserve"> Scanpy</w:t>
      </w:r>
      <w:r w:rsidR="002E20C4">
        <w:rPr>
          <w:rFonts w:cs="Arial"/>
        </w:rPr>
        <w:fldChar w:fldCharType="begin"/>
      </w:r>
      <w:r w:rsidR="006F05E5">
        <w:rPr>
          <w:rFonts w:cs="Arial"/>
        </w:rPr>
        <w:instrText xml:space="preserve"> ADDIN EN.CITE &lt;EndNote&gt;&lt;Cite&gt;&lt;Author&gt;Wolf&lt;/Author&gt;&lt;Year&gt;2018&lt;/Year&gt;&lt;RecNum&gt;26&lt;/RecNum&gt;&lt;DisplayText&gt;&lt;style face="superscript"&gt;26&lt;/style&gt;&lt;/DisplayText&gt;&lt;record&gt;&lt;rec-number&gt;26&lt;/rec-number&gt;&lt;foreign-keys&gt;&lt;key app="EN" db-id="tv0pewzt5z5fwbeeaza5ar9gf5ptps0svw9r" timestamp="1560280410"&gt;26&lt;/key&gt;&lt;/foreign-keys&gt;&lt;ref-type name="Journal Article"&gt;17&lt;/ref-type&gt;&lt;contributors&gt;&lt;authors&gt;&lt;author&gt;Wolf, F Alexander&lt;/author&gt;&lt;author&gt;Angerer, Philipp&lt;/author&gt;&lt;author&gt;Theis, Fabian J&lt;/author&gt;&lt;/authors&gt;&lt;/contributors&gt;&lt;titles&gt;&lt;title&gt;SCANPY: large-scale single-cell gene expression data analysis&lt;/title&gt;&lt;secondary-title&gt;Genome biology&lt;/secondary-title&gt;&lt;/titles&gt;&lt;periodical&gt;&lt;full-title&gt;Genome biology&lt;/full-title&gt;&lt;/periodical&gt;&lt;pages&gt;15&lt;/pages&gt;&lt;volume&gt;19&lt;/volume&gt;&lt;number&gt;1&lt;/number&gt;&lt;dates&gt;&lt;year&gt;2018&lt;/year&gt;&lt;/dates&gt;&lt;isbn&gt;1474-760X&lt;/isbn&gt;&lt;urls&gt;&lt;/urls&gt;&lt;/record&gt;&lt;/Cite&gt;&lt;/EndNote&gt;</w:instrText>
      </w:r>
      <w:r w:rsidR="002E20C4">
        <w:rPr>
          <w:rFonts w:cs="Arial"/>
        </w:rPr>
        <w:fldChar w:fldCharType="separate"/>
      </w:r>
      <w:r w:rsidR="006F05E5" w:rsidRPr="006F05E5">
        <w:rPr>
          <w:rFonts w:cs="Arial"/>
          <w:noProof/>
          <w:vertAlign w:val="superscript"/>
        </w:rPr>
        <w:t>26</w:t>
      </w:r>
      <w:r w:rsidR="002E20C4">
        <w:rPr>
          <w:rFonts w:cs="Arial"/>
        </w:rPr>
        <w:fldChar w:fldCharType="end"/>
      </w:r>
      <w:r w:rsidR="00E735EF">
        <w:rPr>
          <w:rFonts w:cs="Arial"/>
        </w:rPr>
        <w:t xml:space="preserve"> to select highly variable genes</w:t>
      </w:r>
      <w:r w:rsidR="006D112C">
        <w:rPr>
          <w:rFonts w:cs="Arial"/>
        </w:rPr>
        <w:t xml:space="preserve"> for downstream analysis</w:t>
      </w:r>
      <w:r w:rsidR="00E735EF">
        <w:rPr>
          <w:rFonts w:cs="Arial"/>
        </w:rPr>
        <w:t xml:space="preserve"> (the script used is included in </w:t>
      </w:r>
      <w:proofErr w:type="spellStart"/>
      <w:r w:rsidR="00B44B26">
        <w:rPr>
          <w:rFonts w:cs="Arial"/>
        </w:rPr>
        <w:t>SpaOTsc</w:t>
      </w:r>
      <w:commentRangeStart w:id="233"/>
      <w:proofErr w:type="spellEnd"/>
      <w:r w:rsidR="00E735EF">
        <w:rPr>
          <w:rFonts w:cs="Arial"/>
        </w:rPr>
        <w:t xml:space="preserve"> tutorial files</w:t>
      </w:r>
      <w:commentRangeEnd w:id="233"/>
      <w:r w:rsidR="00A86E26">
        <w:rPr>
          <w:rStyle w:val="CommentReference"/>
        </w:rPr>
        <w:commentReference w:id="233"/>
      </w:r>
      <w:r w:rsidR="00E735EF">
        <w:rPr>
          <w:rFonts w:cs="Arial"/>
        </w:rPr>
        <w:t>).</w:t>
      </w:r>
    </w:p>
    <w:p w14:paraId="22937A21" w14:textId="34A363A9" w:rsidR="007B7094" w:rsidRDefault="00F05BCB" w:rsidP="00B82DE3">
      <w:pPr>
        <w:spacing w:line="480" w:lineRule="auto"/>
        <w:rPr>
          <w:rFonts w:cs="Arial"/>
        </w:rPr>
      </w:pPr>
      <w:r>
        <w:rPr>
          <w:rFonts w:cs="Arial"/>
          <w:i/>
          <w:iCs/>
        </w:rPr>
        <w:t>Mouse visual cortex.</w:t>
      </w:r>
      <w:r w:rsidR="00F92AD4">
        <w:rPr>
          <w:rFonts w:cs="Arial"/>
        </w:rPr>
        <w:t xml:space="preserve"> </w:t>
      </w:r>
      <w:r w:rsidR="00024909">
        <w:rPr>
          <w:rFonts w:cs="Arial"/>
        </w:rPr>
        <w:t xml:space="preserve">The </w:t>
      </w:r>
      <w:commentRangeStart w:id="234"/>
      <w:r w:rsidR="00024909">
        <w:rPr>
          <w:rFonts w:cs="Arial"/>
        </w:rPr>
        <w:t>spatial data</w:t>
      </w:r>
      <w:r w:rsidR="00F31DF2">
        <w:rPr>
          <w:rFonts w:cs="Arial"/>
        </w:rPr>
        <w:t xml:space="preserve"> (</w:t>
      </w:r>
      <w:r w:rsidR="00F31DF2" w:rsidRPr="00EE6FF6">
        <w:rPr>
          <w:rStyle w:val="Strong"/>
          <w:rFonts w:cs="Arial"/>
          <w:b w:val="0"/>
          <w:bCs w:val="0"/>
        </w:rPr>
        <w:t>S</w:t>
      </w:r>
      <w:r w:rsidR="00F31DF2" w:rsidRPr="00EE6FF6">
        <w:rPr>
          <w:rFonts w:cs="Arial"/>
        </w:rPr>
        <w:t>patially</w:t>
      </w:r>
      <w:r w:rsidR="00F31DF2">
        <w:rPr>
          <w:rFonts w:cs="Arial"/>
        </w:rPr>
        <w:t>-</w:t>
      </w:r>
      <w:r w:rsidR="00F31DF2" w:rsidRPr="00EE6FF6">
        <w:rPr>
          <w:rFonts w:cs="Arial"/>
        </w:rPr>
        <w:t>resolved </w:t>
      </w:r>
      <w:r w:rsidR="00F31DF2" w:rsidRPr="00EE6FF6">
        <w:rPr>
          <w:rStyle w:val="Strong"/>
          <w:rFonts w:cs="Arial"/>
          <w:b w:val="0"/>
          <w:bCs w:val="0"/>
        </w:rPr>
        <w:t>T</w:t>
      </w:r>
      <w:r w:rsidR="00F31DF2" w:rsidRPr="00EE6FF6">
        <w:rPr>
          <w:rFonts w:cs="Arial"/>
        </w:rPr>
        <w:t>ranscript</w:t>
      </w:r>
      <w:r w:rsidR="00F31DF2">
        <w:rPr>
          <w:rStyle w:val="Strong"/>
          <w:rFonts w:cs="Arial"/>
          <w:b w:val="0"/>
          <w:bCs w:val="0"/>
        </w:rPr>
        <w:t xml:space="preserve"> </w:t>
      </w:r>
      <w:r w:rsidR="00F31DF2" w:rsidRPr="00EE6FF6">
        <w:rPr>
          <w:rStyle w:val="Strong"/>
          <w:rFonts w:cs="Arial"/>
          <w:b w:val="0"/>
          <w:bCs w:val="0"/>
        </w:rPr>
        <w:t>A</w:t>
      </w:r>
      <w:r w:rsidR="00F31DF2" w:rsidRPr="00EE6FF6">
        <w:rPr>
          <w:rFonts w:cs="Arial"/>
        </w:rPr>
        <w:t>mplicon</w:t>
      </w:r>
      <w:r w:rsidR="00F31DF2">
        <w:rPr>
          <w:rFonts w:cs="Arial"/>
        </w:rPr>
        <w:t xml:space="preserve"> </w:t>
      </w:r>
      <w:r w:rsidR="00F31DF2" w:rsidRPr="00EE6FF6">
        <w:rPr>
          <w:rStyle w:val="Strong"/>
          <w:rFonts w:cs="Arial"/>
          <w:b w:val="0"/>
          <w:bCs w:val="0"/>
        </w:rPr>
        <w:t>R</w:t>
      </w:r>
      <w:r w:rsidR="00F31DF2" w:rsidRPr="00EE6FF6">
        <w:rPr>
          <w:rFonts w:cs="Arial"/>
        </w:rPr>
        <w:t>eadout</w:t>
      </w:r>
      <w:r w:rsidR="00F31DF2">
        <w:rPr>
          <w:rFonts w:cs="Arial"/>
        </w:rPr>
        <w:t xml:space="preserve"> </w:t>
      </w:r>
      <w:r w:rsidR="00F31DF2" w:rsidRPr="00EE6FF6">
        <w:rPr>
          <w:rStyle w:val="Strong"/>
          <w:rFonts w:cs="Arial"/>
          <w:b w:val="0"/>
          <w:bCs w:val="0"/>
        </w:rPr>
        <w:t>map</w:t>
      </w:r>
      <w:r w:rsidR="00F31DF2" w:rsidRPr="00EE6FF6">
        <w:rPr>
          <w:rFonts w:cs="Arial"/>
        </w:rPr>
        <w:t>ping</w:t>
      </w:r>
      <w:r w:rsidR="00F31DF2">
        <w:rPr>
          <w:rFonts w:cs="Arial"/>
        </w:rPr>
        <w:t>)</w:t>
      </w:r>
      <w:r w:rsidR="00024909">
        <w:rPr>
          <w:rFonts w:cs="Arial"/>
        </w:rPr>
        <w:t xml:space="preserve"> </w:t>
      </w:r>
      <w:commentRangeEnd w:id="234"/>
      <w:r w:rsidR="00A86E26">
        <w:rPr>
          <w:rStyle w:val="CommentReference"/>
        </w:rPr>
        <w:commentReference w:id="234"/>
      </w:r>
      <w:r w:rsidR="00024909">
        <w:rPr>
          <w:rFonts w:cs="Arial"/>
        </w:rPr>
        <w:t xml:space="preserve">was downloaded from </w:t>
      </w:r>
      <w:proofErr w:type="spellStart"/>
      <w:r w:rsidR="00024909">
        <w:rPr>
          <w:rFonts w:cs="Arial"/>
        </w:rPr>
        <w:t>STARmap</w:t>
      </w:r>
      <w:proofErr w:type="spellEnd"/>
      <w:r w:rsidR="00024909">
        <w:rPr>
          <w:rFonts w:cs="Arial"/>
        </w:rPr>
        <w:t xml:space="preserve"> Resources </w:t>
      </w:r>
      <w:r w:rsidR="00024909" w:rsidRPr="00D90AEE">
        <w:rPr>
          <w:rFonts w:cs="Arial"/>
        </w:rPr>
        <w:t>(</w:t>
      </w:r>
      <w:hyperlink r:id="rId100" w:history="1">
        <w:r w:rsidR="00A443F3" w:rsidRPr="00A443F3">
          <w:rPr>
            <w:rStyle w:val="Hyperlink"/>
            <w:rFonts w:cs="Arial"/>
          </w:rPr>
          <w:t>https://www.dropbox.com/sh/f7ebheru1lbz91s/AABYSSjSTppBmVmWl2H4s_K-a?dl=0</w:t>
        </w:r>
      </w:hyperlink>
      <w:r w:rsidR="00A443F3" w:rsidRPr="00D90AEE">
        <w:rPr>
          <w:rFonts w:cs="Arial"/>
        </w:rPr>
        <w:t>)</w:t>
      </w:r>
      <w:r w:rsidR="007B7094" w:rsidRPr="00D90AEE">
        <w:rPr>
          <w:rFonts w:cs="Arial"/>
        </w:rPr>
        <w:fldChar w:fldCharType="begin">
          <w:fldData xml:space="preserve">PEVuZE5vdGU+PENpdGU+PEF1dGhvcj5XYW5nPC9BdXRob3I+PFllYXI+MjAxODwvWWVhcj48UmVj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</w:fldData>
        </w:fldChar>
      </w:r>
      <w:r w:rsidR="007B7094" w:rsidRPr="00D90AEE">
        <w:rPr>
          <w:rFonts w:cs="Arial"/>
        </w:rPr>
        <w:instrText xml:space="preserve"> ADDIN EN.CITE </w:instrText>
      </w:r>
      <w:r w:rsidR="007B7094" w:rsidRPr="00D90AEE">
        <w:rPr>
          <w:rFonts w:cs="Arial"/>
        </w:rPr>
        <w:fldChar w:fldCharType="begin">
          <w:fldData xml:space="preserve">PEVuZE5vdGU+PENpdGU+PEF1dGhvcj5XYW5nPC9BdXRob3I+PFllYXI+MjAxODwvWWVhcj48UmVj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</w:fldData>
        </w:fldChar>
      </w:r>
      <w:r w:rsidR="007B7094" w:rsidRPr="00D90AEE">
        <w:rPr>
          <w:rFonts w:cs="Arial"/>
        </w:rPr>
        <w:instrText xml:space="preserve"> ADDIN EN.CITE.DATA </w:instrText>
      </w:r>
      <w:r w:rsidR="007B7094" w:rsidRPr="00D90AEE">
        <w:rPr>
          <w:rFonts w:cs="Arial"/>
        </w:rPr>
      </w:r>
      <w:r w:rsidR="007B7094" w:rsidRPr="00D90AEE">
        <w:rPr>
          <w:rFonts w:cs="Arial"/>
        </w:rPr>
        <w:fldChar w:fldCharType="end"/>
      </w:r>
      <w:r w:rsidR="007B7094" w:rsidRPr="00D90AEE">
        <w:rPr>
          <w:rFonts w:cs="Arial"/>
        </w:rPr>
      </w:r>
      <w:r w:rsidR="007B7094" w:rsidRPr="00D90AEE">
        <w:rPr>
          <w:rFonts w:cs="Arial"/>
        </w:rPr>
        <w:fldChar w:fldCharType="separate"/>
      </w:r>
      <w:r w:rsidR="007B7094" w:rsidRPr="00D90AEE">
        <w:rPr>
          <w:rFonts w:cs="Arial"/>
          <w:noProof/>
          <w:vertAlign w:val="superscript"/>
        </w:rPr>
        <w:t>15</w:t>
      </w:r>
      <w:r w:rsidR="007B7094" w:rsidRPr="00D90AEE">
        <w:rPr>
          <w:rFonts w:cs="Arial"/>
        </w:rPr>
        <w:fldChar w:fldCharType="end"/>
      </w:r>
      <w:r w:rsidR="00A443F3" w:rsidRPr="00D90AEE">
        <w:rPr>
          <w:rFonts w:cs="Arial"/>
        </w:rPr>
        <w:t xml:space="preserve">. </w:t>
      </w:r>
      <w:r w:rsidR="00A443F3">
        <w:rPr>
          <w:rFonts w:cs="Arial"/>
        </w:rPr>
        <w:t xml:space="preserve">We used </w:t>
      </w:r>
      <w:r w:rsidR="00F31DF2">
        <w:rPr>
          <w:rFonts w:cs="Arial"/>
        </w:rPr>
        <w:t>the data</w:t>
      </w:r>
      <w:r w:rsidR="00A443F3">
        <w:rPr>
          <w:rFonts w:cs="Arial"/>
        </w:rPr>
        <w:t xml:space="preserve"> named “20180505_BY3_1kgenes” </w:t>
      </w:r>
      <w:r w:rsidR="001328AF">
        <w:rPr>
          <w:rFonts w:cs="Arial"/>
        </w:rPr>
        <w:t>from folder “visual_1020”</w:t>
      </w:r>
      <w:r w:rsidR="007B7094">
        <w:rPr>
          <w:rFonts w:cs="Arial"/>
        </w:rPr>
        <w:t>.</w:t>
      </w:r>
      <w:r w:rsidR="00AA1D83">
        <w:rPr>
          <w:rFonts w:cs="Arial"/>
        </w:rPr>
        <w:t xml:space="preserve"> </w:t>
      </w:r>
      <w:r w:rsidR="007B7094">
        <w:rPr>
          <w:rFonts w:cs="Arial"/>
        </w:rPr>
        <w:t xml:space="preserve">The </w:t>
      </w:r>
      <w:proofErr w:type="spellStart"/>
      <w:r w:rsidR="007B7094">
        <w:rPr>
          <w:rFonts w:cs="Arial"/>
        </w:rPr>
        <w:t>scRNA</w:t>
      </w:r>
      <w:proofErr w:type="spellEnd"/>
      <w:r w:rsidR="007B7094">
        <w:rPr>
          <w:rFonts w:cs="Arial"/>
        </w:rPr>
        <w:t xml:space="preserve">-seq data was </w:t>
      </w:r>
      <w:r w:rsidR="00AA1D83">
        <w:rPr>
          <w:rFonts w:cs="Arial"/>
        </w:rPr>
        <w:t>downloaded from Allen Brain Atlas</w:t>
      </w:r>
      <w:r w:rsidR="006F4B2F">
        <w:rPr>
          <w:rFonts w:cs="Arial"/>
        </w:rPr>
        <w:fldChar w:fldCharType="begin">
          <w:fldData xml:space="preserve">PEVuZE5vdGU+PENpdGU+PEF1dGhvcj5UYXNpYzwvQXV0aG9yPjxZZWFyPjIwMTY8L1llYXI+PFJl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</w:fldData>
        </w:fldChar>
      </w:r>
      <w:r w:rsidR="006F05E5">
        <w:rPr>
          <w:rFonts w:cs="Arial"/>
        </w:rPr>
        <w:instrText xml:space="preserve"> ADDIN EN.CITE </w:instrText>
      </w:r>
      <w:r w:rsidR="006F05E5">
        <w:rPr>
          <w:rFonts w:cs="Arial"/>
        </w:rPr>
        <w:fldChar w:fldCharType="begin">
          <w:fldData xml:space="preserve">PEVuZE5vdGU+PENpdGU+PEF1dGhvcj5UYXNpYzwvQXV0aG9yPjxZZWFyPjIwMTY8L1llYXI+PFJl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</w:fldData>
        </w:fldChar>
      </w:r>
      <w:r w:rsidR="006F05E5">
        <w:rPr>
          <w:rFonts w:cs="Arial"/>
        </w:rPr>
        <w:instrText xml:space="preserve"> ADDIN EN.CITE.DATA </w:instrText>
      </w:r>
      <w:r w:rsidR="006F05E5">
        <w:rPr>
          <w:rFonts w:cs="Arial"/>
        </w:rPr>
      </w:r>
      <w:r w:rsidR="006F05E5">
        <w:rPr>
          <w:rFonts w:cs="Arial"/>
        </w:rPr>
        <w:fldChar w:fldCharType="end"/>
      </w:r>
      <w:r w:rsidR="006F4B2F">
        <w:rPr>
          <w:rFonts w:cs="Arial"/>
        </w:rPr>
      </w:r>
      <w:r w:rsidR="006F4B2F">
        <w:rPr>
          <w:rFonts w:cs="Arial"/>
        </w:rPr>
        <w:fldChar w:fldCharType="separate"/>
      </w:r>
      <w:r w:rsidR="006F05E5" w:rsidRPr="006F05E5">
        <w:rPr>
          <w:rFonts w:cs="Arial"/>
          <w:noProof/>
          <w:vertAlign w:val="superscript"/>
        </w:rPr>
        <w:t>16, 27</w:t>
      </w:r>
      <w:r w:rsidR="006F4B2F">
        <w:rPr>
          <w:rFonts w:cs="Arial"/>
        </w:rPr>
        <w:fldChar w:fldCharType="end"/>
      </w:r>
      <w:r w:rsidR="00AA1D83">
        <w:rPr>
          <w:rFonts w:cs="Arial"/>
        </w:rPr>
        <w:t xml:space="preserve"> (</w:t>
      </w:r>
      <w:hyperlink r:id="rId101" w:history="1">
        <w:r w:rsidR="00313160" w:rsidRPr="00313160">
          <w:rPr>
            <w:rStyle w:val="Hyperlink"/>
            <w:rFonts w:cs="Arial"/>
          </w:rPr>
          <w:t>http://celltypes.brain-map.org/api/v2/well_known_file_download/694413985</w:t>
        </w:r>
      </w:hyperlink>
      <w:r w:rsidR="00AA1D83">
        <w:rPr>
          <w:rFonts w:cs="Arial"/>
        </w:rPr>
        <w:t>)</w:t>
      </w:r>
      <w:r w:rsidR="00611153">
        <w:rPr>
          <w:rFonts w:cs="Arial"/>
        </w:rPr>
        <w:t xml:space="preserve">, </w:t>
      </w:r>
      <w:r w:rsidR="00313160">
        <w:rPr>
          <w:rFonts w:cs="Arial"/>
        </w:rPr>
        <w:t xml:space="preserve"> and</w:t>
      </w:r>
      <w:r w:rsidR="00611153">
        <w:rPr>
          <w:rFonts w:cs="Arial"/>
        </w:rPr>
        <w:t xml:space="preserve"> specifically</w:t>
      </w:r>
      <w:r w:rsidR="00313160">
        <w:rPr>
          <w:rFonts w:cs="Arial"/>
        </w:rPr>
        <w:t xml:space="preserve"> the file “mouse_VISp_2018-06-14_exon-matrix.csv”</w:t>
      </w:r>
      <w:r w:rsidR="00611153">
        <w:rPr>
          <w:rFonts w:cs="Arial"/>
        </w:rPr>
        <w:t xml:space="preserve"> was used</w:t>
      </w:r>
      <w:r w:rsidR="00AA1D83">
        <w:rPr>
          <w:rFonts w:cs="Arial"/>
        </w:rPr>
        <w:t>.</w:t>
      </w:r>
      <w:r w:rsidR="00AE201C">
        <w:rPr>
          <w:rFonts w:cs="Arial"/>
        </w:rPr>
        <w:t xml:space="preserve"> The spatial data contains 1020 genes </w:t>
      </w:r>
      <w:r w:rsidR="00305CCC">
        <w:rPr>
          <w:rFonts w:cs="Arial"/>
        </w:rPr>
        <w:t>and quantifying similarity by directly computing correlation coefficients might include too much noise</w:t>
      </w:r>
      <w:r w:rsidR="00180165">
        <w:rPr>
          <w:rFonts w:cs="Arial"/>
        </w:rPr>
        <w:t xml:space="preserve"> and inconsistency across datasets</w:t>
      </w:r>
      <w:r w:rsidR="00305CCC">
        <w:rPr>
          <w:rFonts w:cs="Arial"/>
        </w:rPr>
        <w:t>.</w:t>
      </w:r>
      <w:r w:rsidR="00AE201C">
        <w:rPr>
          <w:rFonts w:cs="Arial"/>
        </w:rPr>
        <w:t xml:space="preserve"> </w:t>
      </w:r>
      <w:commentRangeStart w:id="235"/>
      <w:commentRangeStart w:id="236"/>
      <w:r w:rsidR="00EE2C3F">
        <w:rPr>
          <w:rFonts w:cs="Arial"/>
        </w:rPr>
        <w:t>The</w:t>
      </w:r>
      <w:r w:rsidR="00201E55">
        <w:rPr>
          <w:rFonts w:cs="Arial"/>
        </w:rPr>
        <w:t xml:space="preserve">refore, </w:t>
      </w:r>
      <w:r w:rsidR="00201E55">
        <w:rPr>
          <w:rFonts w:cs="Arial"/>
        </w:rPr>
        <w:lastRenderedPageBreak/>
        <w:t>we used the “</w:t>
      </w:r>
      <w:proofErr w:type="spellStart"/>
      <w:r w:rsidR="00201E55">
        <w:rPr>
          <w:rFonts w:cs="Arial"/>
        </w:rPr>
        <w:t>cca</w:t>
      </w:r>
      <w:proofErr w:type="spellEnd"/>
      <w:r w:rsidR="00201E55">
        <w:rPr>
          <w:rFonts w:cs="Arial"/>
        </w:rPr>
        <w:t>” utility in Seurat</w:t>
      </w:r>
      <w:r w:rsidR="00201E55">
        <w:rPr>
          <w:rFonts w:cs="Arial"/>
        </w:rPr>
        <w:fldChar w:fldCharType="begin"/>
      </w:r>
      <w:r w:rsidR="00201E55">
        <w:rPr>
          <w:rFonts w:cs="Arial"/>
        </w:rPr>
        <w:instrText xml:space="preserve"> ADDIN EN.CITE &lt;EndNote&gt;&lt;Cite&gt;&lt;Author&gt;Butler&lt;/Author&gt;&lt;Year&gt;2018&lt;/Year&gt;&lt;RecNum&gt;2&lt;/RecNum&gt;&lt;DisplayText&gt;&lt;style face="superscript"&gt;7&lt;/style&gt;&lt;/DisplayText&gt;&lt;record&gt;&lt;rec-number&gt;2&lt;/rec-number&gt;&lt;foreign-keys&gt;&lt;key app="EN" db-id="tv0pewzt5z5fwbeeaza5ar9gf5ptps0svw9r" timestamp="1557375157"&gt;2&lt;/key&gt;&lt;/foreign-keys&gt;&lt;ref-type name="Journal Article"&gt;17&lt;/ref-type&gt;&lt;contributors&gt;&lt;authors&gt;&lt;author&gt;Butler, A.&lt;/author&gt;&lt;author&gt;Hoffman, P.&lt;/author&gt;&lt;author&gt;Smibert, P.&lt;/author&gt;&lt;author&gt;Papalexi, E.&lt;/author&gt;&lt;author&gt;Satija, R.&lt;/author&gt;&lt;/authors&gt;&lt;/contributors&gt;&lt;auth-address&gt;New York Genome Center, New York, New York, USA.&amp;#xD;Center for Genomics and Systems Biology, New York University, New York, New York, USA.&lt;/auth-address&gt;&lt;titles&gt;&lt;title&gt;Integrating single-cell transcriptomic data across different conditions, technologies, and species&lt;/title&gt;&lt;secondary-title&gt;Nat Biotechnol&lt;/secondary-title&gt;&lt;/titles&gt;&lt;periodical&gt;&lt;full-title&gt;Nat Biotechnol&lt;/full-title&gt;&lt;/periodical&gt;&lt;pages&gt;411-420&lt;/pages&gt;&lt;volume&gt;36&lt;/volume&gt;&lt;number&gt;5&lt;/number&gt;&lt;edition&gt;2018/04/03&lt;/edition&gt;&lt;keywords&gt;&lt;keyword&gt;Animals&lt;/keyword&gt;&lt;keyword&gt;Computers, Molecular&lt;/keyword&gt;&lt;keyword&gt;Data Analysis&lt;/keyword&gt;&lt;keyword&gt;Gene Expression Profiling&lt;/keyword&gt;&lt;keyword&gt;High-Throughput Nucleotide Sequencing/*methods&lt;/keyword&gt;&lt;keyword&gt;Humans&lt;/keyword&gt;&lt;keyword&gt;Leukocytes, Mononuclear/chemistry&lt;/keyword&gt;&lt;keyword&gt;Mice&lt;/keyword&gt;&lt;keyword&gt;Sequence Analysis, RNA/*methods&lt;/keyword&gt;&lt;keyword&gt;Single-Cell Analysis/*methods&lt;/keyword&gt;&lt;keyword&gt;Software&lt;/keyword&gt;&lt;keyword&gt;Transcriptome/*genetics&lt;/keyword&gt;&lt;/keywords&gt;&lt;dates&gt;&lt;year&gt;2018&lt;/year&gt;&lt;pub-dates&gt;&lt;date&gt;Jun&lt;/date&gt;&lt;/pub-dates&gt;&lt;/dates&gt;&lt;isbn&gt;1546-1696 (Electronic)&amp;#xD;1087-0156 (Linking)&lt;/isbn&gt;&lt;accession-num&gt;29608179&lt;/accession-num&gt;&lt;urls&gt;&lt;related-urls&gt;&lt;url&gt;https://www.ncbi.nlm.nih.gov/pubmed/29608179&lt;/url&gt;&lt;/related-urls&gt;&lt;/urls&gt;&lt;electronic-resource-num&gt;10.1038/nbt.4096&lt;/electronic-resource-num&gt;&lt;/record&gt;&lt;/Cite&gt;&lt;/EndNote&gt;</w:instrText>
      </w:r>
      <w:r w:rsidR="00201E55">
        <w:rPr>
          <w:rFonts w:cs="Arial"/>
        </w:rPr>
        <w:fldChar w:fldCharType="separate"/>
      </w:r>
      <w:r w:rsidR="00201E55" w:rsidRPr="004618D8">
        <w:rPr>
          <w:rFonts w:cs="Arial"/>
          <w:noProof/>
          <w:vertAlign w:val="superscript"/>
        </w:rPr>
        <w:t>7</w:t>
      </w:r>
      <w:r w:rsidR="00201E55">
        <w:rPr>
          <w:rFonts w:cs="Arial"/>
        </w:rPr>
        <w:fldChar w:fldCharType="end"/>
      </w:r>
      <w:r w:rsidR="00EB7498">
        <w:rPr>
          <w:rFonts w:cs="Arial"/>
        </w:rPr>
        <w:t xml:space="preserve"> which determines a low-dimensional common space for the two datasets </w:t>
      </w:r>
      <w:r w:rsidR="00EE2C3F">
        <w:rPr>
          <w:rFonts w:cs="Arial"/>
        </w:rPr>
        <w:t xml:space="preserve">and the script for processing is included in </w:t>
      </w:r>
      <w:proofErr w:type="spellStart"/>
      <w:r w:rsidR="00340488">
        <w:rPr>
          <w:rFonts w:cs="Arial"/>
        </w:rPr>
        <w:t>SpaOTsc</w:t>
      </w:r>
      <w:proofErr w:type="spellEnd"/>
      <w:r w:rsidR="00340488">
        <w:rPr>
          <w:rFonts w:cs="Arial"/>
        </w:rPr>
        <w:t xml:space="preserve"> </w:t>
      </w:r>
      <w:r w:rsidR="005F54F9">
        <w:rPr>
          <w:rFonts w:cs="Arial"/>
        </w:rPr>
        <w:t>tutorial files</w:t>
      </w:r>
      <w:r w:rsidR="00EE2C3F">
        <w:rPr>
          <w:rFonts w:cs="Arial"/>
        </w:rPr>
        <w:t>.</w:t>
      </w:r>
      <w:commentRangeEnd w:id="235"/>
      <w:r w:rsidR="00611153">
        <w:rPr>
          <w:rStyle w:val="CommentReference"/>
        </w:rPr>
        <w:commentReference w:id="235"/>
      </w:r>
      <w:commentRangeEnd w:id="236"/>
      <w:r w:rsidR="00AE201C">
        <w:rPr>
          <w:rStyle w:val="CommentReference"/>
        </w:rPr>
        <w:commentReference w:id="236"/>
      </w:r>
    </w:p>
    <w:p w14:paraId="488C687B" w14:textId="245A5E5C" w:rsidR="00B62E4F" w:rsidRDefault="00B62E4F" w:rsidP="22E4DEF7">
      <w:pPr>
        <w:spacing w:line="480" w:lineRule="auto"/>
        <w:ind w:firstLine="0"/>
      </w:pPr>
      <w:r w:rsidRPr="00B82DE3">
        <w:rPr>
          <w:rFonts w:cs="Arial"/>
          <w:b/>
          <w:bCs/>
        </w:rPr>
        <w:t>Code availability.</w:t>
      </w:r>
      <w:r>
        <w:rPr>
          <w:rFonts w:cs="Arial"/>
        </w:rPr>
        <w:t xml:space="preserve"> An open source </w:t>
      </w:r>
      <w:r w:rsidR="009D2B95">
        <w:rPr>
          <w:rFonts w:cs="Arial"/>
        </w:rPr>
        <w:t xml:space="preserve">Python </w:t>
      </w:r>
      <w:r>
        <w:rPr>
          <w:rFonts w:cs="Arial"/>
        </w:rPr>
        <w:t xml:space="preserve">implementation of </w:t>
      </w:r>
      <w:proofErr w:type="spellStart"/>
      <w:r>
        <w:rPr>
          <w:rFonts w:cs="Arial"/>
        </w:rPr>
        <w:t>SpaOTsc</w:t>
      </w:r>
      <w:proofErr w:type="spellEnd"/>
      <w:r>
        <w:rPr>
          <w:rFonts w:cs="Arial"/>
        </w:rPr>
        <w:t xml:space="preserve"> is available at GitHub (</w:t>
      </w:r>
      <w:hyperlink r:id="rId102" w:history="1">
        <w:r>
          <w:rPr>
            <w:rStyle w:val="Hyperlink"/>
          </w:rPr>
          <w:t>https://github.uci.edu/zcang/SpaOTsc</w:t>
        </w:r>
      </w:hyperlink>
      <w:r>
        <w:t>)</w:t>
      </w:r>
      <w:r w:rsidR="00B678E2">
        <w:t>. Tutorials are included to reproduce the presented analyses.</w:t>
      </w:r>
    </w:p>
    <w:p w14:paraId="0DAF08CE" w14:textId="39E2AD8A" w:rsidR="00045230" w:rsidRDefault="00045230" w:rsidP="22E4DEF7">
      <w:pPr>
        <w:spacing w:line="480" w:lineRule="auto"/>
        <w:ind w:firstLine="0"/>
        <w:rPr>
          <w:rFonts w:cs="Arial"/>
        </w:rPr>
      </w:pPr>
      <w:r w:rsidRPr="00B82DE3">
        <w:rPr>
          <w:b/>
          <w:bCs/>
        </w:rPr>
        <w:t>Data availability.</w:t>
      </w:r>
      <w:r>
        <w:t xml:space="preserve"> All data used for analysis are also available at the GitHub repository (</w:t>
      </w:r>
      <w:hyperlink r:id="rId103" w:history="1">
        <w:r>
          <w:rPr>
            <w:rStyle w:val="Hyperlink"/>
          </w:rPr>
          <w:t>https://github.uci.edu/zcang/SpaOTsc</w:t>
        </w:r>
      </w:hyperlink>
      <w:r>
        <w:t>).</w:t>
      </w:r>
    </w:p>
    <w:p w14:paraId="2D4CB698" w14:textId="3DCE8DE7" w:rsidR="00C16437" w:rsidRPr="00D90AEE" w:rsidRDefault="000854FC" w:rsidP="22E4DEF7">
      <w:pPr>
        <w:spacing w:line="480" w:lineRule="auto"/>
        <w:ind w:firstLine="0"/>
        <w:rPr>
          <w:rFonts w:cs="Arial"/>
        </w:rPr>
      </w:pPr>
      <w:r>
        <w:rPr>
          <w:rFonts w:cs="Arial"/>
          <w:b/>
        </w:rPr>
        <w:t>ADDITIONAL REFERENCES</w:t>
      </w:r>
    </w:p>
    <w:p w14:paraId="64EC89E6" w14:textId="77777777" w:rsidR="00EB7498" w:rsidRPr="00EB7498" w:rsidRDefault="002E20C4" w:rsidP="00EB7498">
      <w:pPr>
        <w:pStyle w:val="EndNoteBibliography"/>
        <w:ind w:left="720" w:hanging="720"/>
      </w:pPr>
      <w:r>
        <w:fldChar w:fldCharType="begin"/>
      </w:r>
      <w:r>
        <w:instrText xml:space="preserve"> ADDIN EN.SECTION.REFLIST </w:instrText>
      </w:r>
      <w:r>
        <w:fldChar w:fldCharType="separate"/>
      </w:r>
      <w:r w:rsidR="00EB7498" w:rsidRPr="00EB7498">
        <w:t>3.</w:t>
      </w:r>
      <w:r w:rsidR="00EB7498" w:rsidRPr="00EB7498">
        <w:tab/>
        <w:t xml:space="preserve">Karaiskos, N. et al. The Drosophila embryo at single-cell transcriptome resolution. </w:t>
      </w:r>
      <w:r w:rsidR="00EB7498" w:rsidRPr="00EB7498">
        <w:rPr>
          <w:i/>
        </w:rPr>
        <w:t>Science</w:t>
      </w:r>
      <w:r w:rsidR="00EB7498" w:rsidRPr="00EB7498">
        <w:t xml:space="preserve"> </w:t>
      </w:r>
      <w:r w:rsidR="00EB7498" w:rsidRPr="00EB7498">
        <w:rPr>
          <w:b/>
        </w:rPr>
        <w:t>358</w:t>
      </w:r>
      <w:r w:rsidR="00EB7498" w:rsidRPr="00EB7498">
        <w:t>, 194-199 (2017).</w:t>
      </w:r>
    </w:p>
    <w:p w14:paraId="1888F6A6" w14:textId="77777777" w:rsidR="00EB7498" w:rsidRPr="00EB7498" w:rsidRDefault="00EB7498" w:rsidP="00EB7498">
      <w:pPr>
        <w:pStyle w:val="EndNoteBibliography"/>
        <w:ind w:left="720" w:hanging="720"/>
      </w:pPr>
      <w:r w:rsidRPr="00EB7498">
        <w:t>5.</w:t>
      </w:r>
      <w:r w:rsidRPr="00EB7498">
        <w:tab/>
        <w:t xml:space="preserve">Satija, R., Farrell, J.A., Gennert, D., Schier, A.F. &amp; Regev, A. Spatial reconstruction of single-cell gene expression data. </w:t>
      </w:r>
      <w:r w:rsidRPr="00EB7498">
        <w:rPr>
          <w:i/>
        </w:rPr>
        <w:t>Nature Biotechnology</w:t>
      </w:r>
      <w:r w:rsidRPr="00EB7498">
        <w:t xml:space="preserve"> </w:t>
      </w:r>
      <w:r w:rsidRPr="00EB7498">
        <w:rPr>
          <w:b/>
        </w:rPr>
        <w:t>33</w:t>
      </w:r>
      <w:r w:rsidRPr="00EB7498">
        <w:t>, 495-U206 (2015).</w:t>
      </w:r>
    </w:p>
    <w:p w14:paraId="796DD8EF" w14:textId="77777777" w:rsidR="00EB7498" w:rsidRPr="00EB7498" w:rsidRDefault="00EB7498" w:rsidP="00EB7498">
      <w:pPr>
        <w:pStyle w:val="EndNoteBibliography"/>
        <w:ind w:left="720" w:hanging="720"/>
      </w:pPr>
      <w:r w:rsidRPr="00EB7498">
        <w:t>7.</w:t>
      </w:r>
      <w:r w:rsidRPr="00EB7498">
        <w:tab/>
        <w:t xml:space="preserve">Butler, A., Hoffman, P., Smibert, P., Papalexi, E. &amp; Satija, R. Integrating single-cell transcriptomic data across different conditions, technologies, and species. </w:t>
      </w:r>
      <w:r w:rsidRPr="00EB7498">
        <w:rPr>
          <w:i/>
        </w:rPr>
        <w:t>Nat Biotechnol</w:t>
      </w:r>
      <w:r w:rsidRPr="00EB7498">
        <w:t xml:space="preserve"> </w:t>
      </w:r>
      <w:r w:rsidRPr="00EB7498">
        <w:rPr>
          <w:b/>
        </w:rPr>
        <w:t>36</w:t>
      </w:r>
      <w:r w:rsidRPr="00EB7498">
        <w:t>, 411-420 (2018).</w:t>
      </w:r>
    </w:p>
    <w:p w14:paraId="1A90DEB2" w14:textId="77777777" w:rsidR="00EB7498" w:rsidRPr="00EB7498" w:rsidRDefault="00EB7498" w:rsidP="00EB7498">
      <w:pPr>
        <w:pStyle w:val="EndNoteBibliography"/>
        <w:ind w:left="720" w:hanging="720"/>
      </w:pPr>
      <w:r w:rsidRPr="00EB7498">
        <w:t>10.</w:t>
      </w:r>
      <w:r w:rsidRPr="00EB7498">
        <w:tab/>
        <w:t xml:space="preserve">Chizat, L., Peyre, G., Schmitzer, B. &amp; Vialard, F.X. Scaling Algorithms for Unbalanced Optimal Transport Problems. </w:t>
      </w:r>
      <w:r w:rsidRPr="00EB7498">
        <w:rPr>
          <w:i/>
        </w:rPr>
        <w:t>Math Comput</w:t>
      </w:r>
      <w:r w:rsidRPr="00EB7498">
        <w:t xml:space="preserve"> </w:t>
      </w:r>
      <w:r w:rsidRPr="00EB7498">
        <w:rPr>
          <w:b/>
        </w:rPr>
        <w:t>87</w:t>
      </w:r>
      <w:r w:rsidRPr="00EB7498">
        <w:t>, 2563-2609 (2018).</w:t>
      </w:r>
    </w:p>
    <w:p w14:paraId="03B677BF" w14:textId="77777777" w:rsidR="00EB7498" w:rsidRPr="00EB7498" w:rsidRDefault="00EB7498" w:rsidP="00EB7498">
      <w:pPr>
        <w:pStyle w:val="EndNoteBibliography"/>
        <w:ind w:left="720" w:hanging="720"/>
      </w:pPr>
      <w:r w:rsidRPr="00EB7498">
        <w:t>13.</w:t>
      </w:r>
      <w:r w:rsidRPr="00EB7498">
        <w:tab/>
        <w:t xml:space="preserve">Vayer, T., Chapel, L., Flamary, R., Tavenard, R. &amp; Courty, N. Optimal Transport for structured data. </w:t>
      </w:r>
      <w:r w:rsidRPr="00EB7498">
        <w:rPr>
          <w:i/>
        </w:rPr>
        <w:t>arXiv preprint arXiv:1805.09114</w:t>
      </w:r>
      <w:r w:rsidRPr="00EB7498">
        <w:t xml:space="preserve"> (2018).</w:t>
      </w:r>
    </w:p>
    <w:p w14:paraId="0341D70F" w14:textId="77777777" w:rsidR="00EB7498" w:rsidRPr="00EB7498" w:rsidRDefault="00EB7498" w:rsidP="00EB7498">
      <w:pPr>
        <w:pStyle w:val="EndNoteBibliography"/>
        <w:ind w:left="720" w:hanging="720"/>
      </w:pPr>
      <w:r w:rsidRPr="00EB7498">
        <w:t>14.</w:t>
      </w:r>
      <w:r w:rsidRPr="00EB7498">
        <w:tab/>
        <w:t xml:space="preserve">Chan, T.E., Stumpf, M.P. &amp; Babtie, A.C. Gene regulatory network inference from single-cell data using multivariate information measures. </w:t>
      </w:r>
      <w:r w:rsidRPr="00EB7498">
        <w:rPr>
          <w:i/>
        </w:rPr>
        <w:t>Cell systems</w:t>
      </w:r>
      <w:r w:rsidRPr="00EB7498">
        <w:t xml:space="preserve"> </w:t>
      </w:r>
      <w:r w:rsidRPr="00EB7498">
        <w:rPr>
          <w:b/>
        </w:rPr>
        <w:t>5</w:t>
      </w:r>
      <w:r w:rsidRPr="00EB7498">
        <w:t>, 251-267. e253 (2017).</w:t>
      </w:r>
    </w:p>
    <w:p w14:paraId="6E5C6EE7" w14:textId="77777777" w:rsidR="00EB7498" w:rsidRPr="00EB7498" w:rsidRDefault="00EB7498" w:rsidP="00EB7498">
      <w:pPr>
        <w:pStyle w:val="EndNoteBibliography"/>
        <w:ind w:left="720" w:hanging="720"/>
      </w:pPr>
      <w:r w:rsidRPr="00EB7498">
        <w:t>15.</w:t>
      </w:r>
      <w:r w:rsidRPr="00EB7498">
        <w:tab/>
        <w:t xml:space="preserve">Wang, X. et al. Three-dimensional intact-tissue sequencing of single-cell transcriptional states. </w:t>
      </w:r>
      <w:r w:rsidRPr="00EB7498">
        <w:rPr>
          <w:i/>
        </w:rPr>
        <w:t>Science</w:t>
      </w:r>
      <w:r w:rsidRPr="00EB7498">
        <w:t xml:space="preserve"> </w:t>
      </w:r>
      <w:r w:rsidRPr="00EB7498">
        <w:rPr>
          <w:b/>
        </w:rPr>
        <w:t>361</w:t>
      </w:r>
      <w:r w:rsidRPr="00EB7498">
        <w:t xml:space="preserve"> (2018).</w:t>
      </w:r>
    </w:p>
    <w:p w14:paraId="024C9E6E" w14:textId="77777777" w:rsidR="00EB7498" w:rsidRPr="00EB7498" w:rsidRDefault="00EB7498" w:rsidP="00EB7498">
      <w:pPr>
        <w:pStyle w:val="EndNoteBibliography"/>
        <w:ind w:left="720" w:hanging="720"/>
      </w:pPr>
      <w:r w:rsidRPr="00EB7498">
        <w:t>16.</w:t>
      </w:r>
      <w:r w:rsidRPr="00EB7498">
        <w:tab/>
        <w:t xml:space="preserve">Tasic, B. et al. Shared and distinct transcriptomic cell types across neocortical areas. </w:t>
      </w:r>
      <w:r w:rsidRPr="00EB7498">
        <w:rPr>
          <w:i/>
        </w:rPr>
        <w:t>Nature</w:t>
      </w:r>
      <w:r w:rsidRPr="00EB7498">
        <w:t xml:space="preserve"> </w:t>
      </w:r>
      <w:r w:rsidRPr="00EB7498">
        <w:rPr>
          <w:b/>
        </w:rPr>
        <w:t>563</w:t>
      </w:r>
      <w:r w:rsidRPr="00EB7498">
        <w:t>, 72-78 (2018).</w:t>
      </w:r>
    </w:p>
    <w:p w14:paraId="09DEC29C" w14:textId="77777777" w:rsidR="00EB7498" w:rsidRPr="00EB7498" w:rsidRDefault="00EB7498" w:rsidP="00EB7498">
      <w:pPr>
        <w:pStyle w:val="EndNoteBibliography"/>
        <w:ind w:left="720" w:hanging="720"/>
      </w:pPr>
      <w:r w:rsidRPr="00EB7498">
        <w:t>21.</w:t>
      </w:r>
      <w:r w:rsidRPr="00EB7498">
        <w:tab/>
        <w:t>Flamary, R. &amp; Courty, N.  (2017).</w:t>
      </w:r>
    </w:p>
    <w:p w14:paraId="3B763EE8" w14:textId="77777777" w:rsidR="00EB7498" w:rsidRPr="00EB7498" w:rsidRDefault="00EB7498" w:rsidP="00EB7498">
      <w:pPr>
        <w:pStyle w:val="EndNoteBibliography"/>
        <w:ind w:left="720" w:hanging="720"/>
      </w:pPr>
      <w:r w:rsidRPr="00EB7498">
        <w:t>22.</w:t>
      </w:r>
      <w:r w:rsidRPr="00EB7498">
        <w:tab/>
        <w:t xml:space="preserve">Williams, P.L. &amp; Beer, R.D. Nonnegative decomposition of multivariate information. </w:t>
      </w:r>
      <w:r w:rsidRPr="00EB7498">
        <w:rPr>
          <w:i/>
        </w:rPr>
        <w:t>arXiv preprint arXiv:1004.2515</w:t>
      </w:r>
      <w:r w:rsidRPr="00EB7498">
        <w:t xml:space="preserve"> (2010).</w:t>
      </w:r>
    </w:p>
    <w:p w14:paraId="48CADDD1" w14:textId="77777777" w:rsidR="00EB7498" w:rsidRPr="00EB7498" w:rsidRDefault="00EB7498" w:rsidP="00EB7498">
      <w:pPr>
        <w:pStyle w:val="EndNoteBibliography"/>
        <w:ind w:left="720" w:hanging="720"/>
      </w:pPr>
      <w:r w:rsidRPr="00EB7498">
        <w:t>23.</w:t>
      </w:r>
      <w:r w:rsidRPr="00EB7498">
        <w:tab/>
        <w:t xml:space="preserve">James, R.G., Ellison, C.J. &amp; Crutchfield, J.P. dit: a Python package for discrete information theory. </w:t>
      </w:r>
      <w:r w:rsidRPr="00EB7498">
        <w:rPr>
          <w:i/>
        </w:rPr>
        <w:t>Journal of Open Source Software</w:t>
      </w:r>
      <w:r w:rsidRPr="00EB7498">
        <w:t xml:space="preserve"> </w:t>
      </w:r>
      <w:r w:rsidRPr="00EB7498">
        <w:rPr>
          <w:b/>
        </w:rPr>
        <w:t>3</w:t>
      </w:r>
      <w:r w:rsidRPr="00EB7498">
        <w:t>, 738 (2018).</w:t>
      </w:r>
    </w:p>
    <w:p w14:paraId="74777121" w14:textId="77777777" w:rsidR="00EB7498" w:rsidRPr="00EB7498" w:rsidRDefault="00EB7498" w:rsidP="00EB7498">
      <w:pPr>
        <w:pStyle w:val="EndNoteBibliography"/>
        <w:ind w:left="720" w:hanging="720"/>
      </w:pPr>
      <w:r w:rsidRPr="00EB7498">
        <w:t>24.</w:t>
      </w:r>
      <w:r w:rsidRPr="00EB7498">
        <w:tab/>
        <w:t xml:space="preserve">Liaw, A. &amp; Wiener, M. Classification and regression by randomForest. </w:t>
      </w:r>
      <w:r w:rsidRPr="00EB7498">
        <w:rPr>
          <w:i/>
        </w:rPr>
        <w:t>R news</w:t>
      </w:r>
      <w:r w:rsidRPr="00EB7498">
        <w:t xml:space="preserve"> </w:t>
      </w:r>
      <w:r w:rsidRPr="00EB7498">
        <w:rPr>
          <w:b/>
        </w:rPr>
        <w:t>2</w:t>
      </w:r>
      <w:r w:rsidRPr="00EB7498">
        <w:t>, 18-22 (2002).</w:t>
      </w:r>
    </w:p>
    <w:p w14:paraId="0A0D28BA" w14:textId="77777777" w:rsidR="00EB7498" w:rsidRPr="00EB7498" w:rsidRDefault="00EB7498" w:rsidP="00EB7498">
      <w:pPr>
        <w:pStyle w:val="EndNoteBibliography"/>
        <w:ind w:left="720" w:hanging="720"/>
      </w:pPr>
      <w:r w:rsidRPr="00EB7498">
        <w:t>25.</w:t>
      </w:r>
      <w:r w:rsidRPr="00EB7498">
        <w:tab/>
        <w:t xml:space="preserve">Pedregosa, F. et al. Scikit-learn: Machine learning in Python. </w:t>
      </w:r>
      <w:r w:rsidRPr="00EB7498">
        <w:rPr>
          <w:i/>
        </w:rPr>
        <w:t>Journal of machine learning research</w:t>
      </w:r>
      <w:r w:rsidRPr="00EB7498">
        <w:t xml:space="preserve"> </w:t>
      </w:r>
      <w:r w:rsidRPr="00EB7498">
        <w:rPr>
          <w:b/>
        </w:rPr>
        <w:t>12</w:t>
      </w:r>
      <w:r w:rsidRPr="00EB7498">
        <w:t>, 2825-2830 (2011).</w:t>
      </w:r>
    </w:p>
    <w:p w14:paraId="00D4C268" w14:textId="77777777" w:rsidR="00EB7498" w:rsidRPr="00EB7498" w:rsidRDefault="00EB7498" w:rsidP="00EB7498">
      <w:pPr>
        <w:pStyle w:val="EndNoteBibliography"/>
        <w:ind w:left="720" w:hanging="720"/>
      </w:pPr>
      <w:r w:rsidRPr="00EB7498">
        <w:t>26.</w:t>
      </w:r>
      <w:r w:rsidRPr="00EB7498">
        <w:tab/>
        <w:t xml:space="preserve">Wolf, F.A., Angerer, P. &amp; Theis, F.J. SCANPY: large-scale single-cell gene expression data analysis. </w:t>
      </w:r>
      <w:r w:rsidRPr="00EB7498">
        <w:rPr>
          <w:i/>
        </w:rPr>
        <w:t>Genome biology</w:t>
      </w:r>
      <w:r w:rsidRPr="00EB7498">
        <w:t xml:space="preserve"> </w:t>
      </w:r>
      <w:r w:rsidRPr="00EB7498">
        <w:rPr>
          <w:b/>
        </w:rPr>
        <w:t>19</w:t>
      </w:r>
      <w:r w:rsidRPr="00EB7498">
        <w:t>, 15 (2018).</w:t>
      </w:r>
    </w:p>
    <w:p w14:paraId="1FD58883" w14:textId="77777777" w:rsidR="00EB7498" w:rsidRPr="00EB7498" w:rsidRDefault="00EB7498" w:rsidP="00EB7498">
      <w:pPr>
        <w:pStyle w:val="EndNoteBibliography"/>
        <w:ind w:left="720" w:hanging="720"/>
      </w:pPr>
      <w:r w:rsidRPr="00EB7498">
        <w:lastRenderedPageBreak/>
        <w:t>27.</w:t>
      </w:r>
      <w:r w:rsidRPr="00EB7498">
        <w:tab/>
        <w:t xml:space="preserve">Tasic, B. et al. Adult mouse cortical cell taxonomy revealed by single cell transcriptomics. </w:t>
      </w:r>
      <w:r w:rsidRPr="00EB7498">
        <w:rPr>
          <w:i/>
        </w:rPr>
        <w:t>Nat Neurosci</w:t>
      </w:r>
      <w:r w:rsidRPr="00EB7498">
        <w:t xml:space="preserve"> </w:t>
      </w:r>
      <w:r w:rsidRPr="00EB7498">
        <w:rPr>
          <w:b/>
        </w:rPr>
        <w:t>19</w:t>
      </w:r>
      <w:r w:rsidRPr="00EB7498">
        <w:t>, 335-346 (2016).</w:t>
      </w:r>
    </w:p>
    <w:p w14:paraId="17F49032" w14:textId="7D32C5A7" w:rsidR="00F05BCB" w:rsidRPr="00F05BCB" w:rsidRDefault="002E20C4" w:rsidP="22E4DEF7">
      <w:pPr>
        <w:spacing w:line="480" w:lineRule="auto"/>
        <w:ind w:firstLine="0"/>
        <w:rPr>
          <w:rFonts w:cs="Arial"/>
        </w:rPr>
      </w:pPr>
      <w:r>
        <w:rPr>
          <w:rFonts w:cs="Arial"/>
        </w:rPr>
        <w:fldChar w:fldCharType="end"/>
      </w:r>
    </w:p>
    <w:sectPr w:rsidR="00F05BCB" w:rsidRPr="00F05BCB" w:rsidSect="00E82DF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mmanuel Dollinger" w:date="2019-06-18T12:20:00Z" w:initials="ED">
    <w:p w14:paraId="3606F9EF" w14:textId="22DB0A95" w:rsidR="004D12CC" w:rsidRDefault="004D12CC">
      <w:pPr>
        <w:pStyle w:val="CommentText"/>
      </w:pPr>
      <w:r>
        <w:rPr>
          <w:rStyle w:val="CommentReference"/>
        </w:rPr>
        <w:annotationRef/>
      </w:r>
      <w:r>
        <w:t>Need a better word</w:t>
      </w:r>
    </w:p>
  </w:comment>
  <w:comment w:id="9" w:author="Emmanuel Dollinger" w:date="2019-06-18T12:21:00Z" w:initials="ED">
    <w:p w14:paraId="1FAA2656" w14:textId="58508FF8" w:rsidR="004D12CC" w:rsidRDefault="004D12CC">
      <w:pPr>
        <w:pStyle w:val="CommentText"/>
      </w:pPr>
      <w:r>
        <w:rPr>
          <w:rStyle w:val="CommentReference"/>
        </w:rPr>
        <w:annotationRef/>
      </w:r>
      <w:r>
        <w:rPr>
          <w:noProof/>
        </w:rPr>
        <w:t>Why is it often lost? Isn't it always lost?</w:t>
      </w:r>
    </w:p>
  </w:comment>
  <w:comment w:id="13" w:author="Emmanuel Dollinger" w:date="2019-06-18T12:22:00Z" w:initials="ED">
    <w:p w14:paraId="0996C09E" w14:textId="0AC2EA64" w:rsidR="004D12CC" w:rsidRDefault="004D12CC">
      <w:pPr>
        <w:pStyle w:val="CommentText"/>
      </w:pPr>
      <w:r>
        <w:rPr>
          <w:rStyle w:val="CommentReference"/>
        </w:rPr>
        <w:annotationRef/>
      </w:r>
      <w:r>
        <w:rPr>
          <w:noProof/>
        </w:rPr>
        <w:t>Is this the right term?</w:t>
      </w:r>
    </w:p>
  </w:comment>
  <w:comment w:id="16" w:author="Emmanuel Dollinger" w:date="2019-06-18T12:28:00Z" w:initials="ED">
    <w:p w14:paraId="2379D15B" w14:textId="07523805" w:rsidR="00EE6FF6" w:rsidRDefault="00EE6FF6">
      <w:pPr>
        <w:pStyle w:val="CommentText"/>
      </w:pPr>
      <w:r>
        <w:rPr>
          <w:rStyle w:val="CommentReference"/>
        </w:rPr>
        <w:annotationRef/>
      </w:r>
      <w:r>
        <w:t>Need a better word</w:t>
      </w:r>
    </w:p>
  </w:comment>
  <w:comment w:id="29" w:author="Emmanuel Dollinger" w:date="2019-06-18T12:30:00Z" w:initials="ED">
    <w:p w14:paraId="7C8AB536" w14:textId="39582E10" w:rsidR="00EE6FF6" w:rsidRDefault="00EE6FF6">
      <w:pPr>
        <w:pStyle w:val="CommentText"/>
      </w:pPr>
      <w:r>
        <w:rPr>
          <w:rStyle w:val="CommentReference"/>
        </w:rPr>
        <w:annotationRef/>
      </w:r>
      <w:r>
        <w:t>I think?</w:t>
      </w:r>
    </w:p>
  </w:comment>
  <w:comment w:id="35" w:author="Emmanuel Dollinger" w:date="2019-06-18T12:31:00Z" w:initials="ED">
    <w:p w14:paraId="26EDBAB4" w14:textId="3A7C8B55" w:rsidR="00EE6FF6" w:rsidRDefault="00EE6FF6">
      <w:pPr>
        <w:pStyle w:val="CommentText"/>
      </w:pPr>
      <w:r>
        <w:rPr>
          <w:rStyle w:val="CommentReference"/>
        </w:rPr>
        <w:annotationRef/>
      </w:r>
      <w:r w:rsidR="0085273E">
        <w:rPr>
          <w:noProof/>
        </w:rPr>
        <w:t>N</w:t>
      </w:r>
      <w:r w:rsidR="0085273E">
        <w:rPr>
          <w:noProof/>
        </w:rPr>
        <w:t>e</w:t>
      </w:r>
      <w:r w:rsidR="0085273E">
        <w:rPr>
          <w:noProof/>
        </w:rPr>
        <w:t>e</w:t>
      </w:r>
      <w:r w:rsidR="0085273E">
        <w:rPr>
          <w:noProof/>
        </w:rPr>
        <w:t>d</w:t>
      </w:r>
      <w:r w:rsidR="0085273E">
        <w:rPr>
          <w:noProof/>
        </w:rPr>
        <w:t xml:space="preserve"> a</w:t>
      </w:r>
      <w:r w:rsidR="0085273E">
        <w:rPr>
          <w:noProof/>
        </w:rPr>
        <w:t xml:space="preserve"> </w:t>
      </w:r>
      <w:r w:rsidR="0085273E">
        <w:rPr>
          <w:noProof/>
        </w:rPr>
        <w:t>be</w:t>
      </w:r>
      <w:r w:rsidR="0085273E">
        <w:rPr>
          <w:noProof/>
        </w:rPr>
        <w:t>t</w:t>
      </w:r>
      <w:r w:rsidR="0085273E">
        <w:rPr>
          <w:noProof/>
        </w:rPr>
        <w:t>t</w:t>
      </w:r>
      <w:r w:rsidR="0085273E">
        <w:rPr>
          <w:noProof/>
        </w:rPr>
        <w:t>er</w:t>
      </w:r>
      <w:r w:rsidR="0085273E">
        <w:rPr>
          <w:noProof/>
        </w:rPr>
        <w:t xml:space="preserve"> </w:t>
      </w:r>
      <w:r w:rsidR="0085273E">
        <w:rPr>
          <w:noProof/>
        </w:rPr>
        <w:t>wo</w:t>
      </w:r>
      <w:r w:rsidR="0085273E">
        <w:rPr>
          <w:noProof/>
        </w:rPr>
        <w:t>rd</w:t>
      </w:r>
    </w:p>
  </w:comment>
  <w:comment w:id="43" w:author="Emmanuel Dollinger" w:date="2019-06-18T12:32:00Z" w:initials="ED">
    <w:p w14:paraId="20ABA6D8" w14:textId="570251F1" w:rsidR="00EE6FF6" w:rsidRDefault="00EE6FF6">
      <w:pPr>
        <w:pStyle w:val="CommentText"/>
      </w:pPr>
      <w:r>
        <w:rPr>
          <w:rStyle w:val="CommentReference"/>
        </w:rPr>
        <w:annotationRef/>
      </w:r>
      <w:r w:rsidR="0085273E">
        <w:rPr>
          <w:noProof/>
        </w:rPr>
        <w:t>S</w:t>
      </w:r>
      <w:r w:rsidR="0085273E">
        <w:rPr>
          <w:noProof/>
        </w:rPr>
        <w:t>o</w:t>
      </w:r>
      <w:r w:rsidR="0085273E">
        <w:rPr>
          <w:noProof/>
        </w:rPr>
        <w:t>?</w:t>
      </w:r>
      <w:r w:rsidR="0085273E">
        <w:rPr>
          <w:noProof/>
        </w:rPr>
        <w:t xml:space="preserve"> </w:t>
      </w:r>
      <w:r w:rsidR="0085273E">
        <w:rPr>
          <w:noProof/>
        </w:rPr>
        <w:t>I</w:t>
      </w:r>
      <w:r w:rsidR="0085273E">
        <w:rPr>
          <w:noProof/>
        </w:rPr>
        <w:t>s</w:t>
      </w:r>
      <w:r w:rsidR="0085273E">
        <w:rPr>
          <w:noProof/>
        </w:rPr>
        <w:t xml:space="preserve"> </w:t>
      </w:r>
      <w:r w:rsidR="0085273E">
        <w:rPr>
          <w:noProof/>
        </w:rPr>
        <w:t>t</w:t>
      </w:r>
      <w:r w:rsidR="0085273E">
        <w:rPr>
          <w:noProof/>
        </w:rPr>
        <w:t>hi</w:t>
      </w:r>
      <w:r w:rsidR="0085273E">
        <w:rPr>
          <w:noProof/>
        </w:rPr>
        <w:t>s</w:t>
      </w:r>
      <w:r w:rsidR="0085273E">
        <w:rPr>
          <w:noProof/>
        </w:rPr>
        <w:t xml:space="preserve"> </w:t>
      </w:r>
      <w:r w:rsidR="0085273E">
        <w:rPr>
          <w:noProof/>
        </w:rPr>
        <w:t>a</w:t>
      </w:r>
      <w:r w:rsidR="0085273E">
        <w:rPr>
          <w:noProof/>
        </w:rPr>
        <w:t>n</w:t>
      </w:r>
      <w:r w:rsidR="0085273E">
        <w:rPr>
          <w:noProof/>
        </w:rPr>
        <w:t xml:space="preserve"> </w:t>
      </w:r>
      <w:r w:rsidR="0085273E">
        <w:rPr>
          <w:noProof/>
        </w:rPr>
        <w:t>i</w:t>
      </w:r>
      <w:r w:rsidR="0085273E">
        <w:rPr>
          <w:noProof/>
        </w:rPr>
        <w:t>s</w:t>
      </w:r>
      <w:r w:rsidR="0085273E">
        <w:rPr>
          <w:noProof/>
        </w:rPr>
        <w:t>sue</w:t>
      </w:r>
      <w:r w:rsidR="0085273E">
        <w:rPr>
          <w:noProof/>
        </w:rPr>
        <w:t>?</w:t>
      </w:r>
      <w:r w:rsidR="0085273E">
        <w:rPr>
          <w:noProof/>
        </w:rPr>
        <w:t xml:space="preserve"> </w:t>
      </w:r>
      <w:r w:rsidR="0085273E">
        <w:rPr>
          <w:noProof/>
        </w:rPr>
        <w:t>W</w:t>
      </w:r>
      <w:r w:rsidR="0085273E">
        <w:rPr>
          <w:noProof/>
        </w:rPr>
        <w:t>h</w:t>
      </w:r>
      <w:r w:rsidR="0085273E">
        <w:rPr>
          <w:noProof/>
        </w:rPr>
        <w:t xml:space="preserve">y </w:t>
      </w:r>
      <w:r w:rsidR="0085273E">
        <w:rPr>
          <w:noProof/>
        </w:rPr>
        <w:t>i</w:t>
      </w:r>
      <w:r w:rsidR="0085273E">
        <w:rPr>
          <w:noProof/>
        </w:rPr>
        <w:t>s</w:t>
      </w:r>
      <w:r w:rsidR="0085273E">
        <w:rPr>
          <w:noProof/>
        </w:rPr>
        <w:t xml:space="preserve"> t</w:t>
      </w:r>
      <w:r w:rsidR="0085273E">
        <w:rPr>
          <w:noProof/>
        </w:rPr>
        <w:t>hi</w:t>
      </w:r>
      <w:r w:rsidR="0085273E">
        <w:rPr>
          <w:noProof/>
        </w:rPr>
        <w:t>s</w:t>
      </w:r>
      <w:r w:rsidR="0085273E">
        <w:rPr>
          <w:noProof/>
        </w:rPr>
        <w:t xml:space="preserve"> </w:t>
      </w:r>
      <w:r w:rsidR="0085273E">
        <w:rPr>
          <w:noProof/>
        </w:rPr>
        <w:t>an</w:t>
      </w:r>
      <w:r w:rsidR="0085273E">
        <w:rPr>
          <w:noProof/>
        </w:rPr>
        <w:t xml:space="preserve"> </w:t>
      </w:r>
      <w:r w:rsidR="0085273E">
        <w:rPr>
          <w:noProof/>
        </w:rPr>
        <w:t>i</w:t>
      </w:r>
      <w:r w:rsidR="0085273E">
        <w:rPr>
          <w:noProof/>
        </w:rPr>
        <w:t>s</w:t>
      </w:r>
      <w:r w:rsidR="0085273E">
        <w:rPr>
          <w:noProof/>
        </w:rPr>
        <w:t>su</w:t>
      </w:r>
      <w:r w:rsidR="0085273E">
        <w:rPr>
          <w:noProof/>
        </w:rPr>
        <w:t>e</w:t>
      </w:r>
      <w:r w:rsidR="0085273E">
        <w:rPr>
          <w:noProof/>
        </w:rPr>
        <w:t>?</w:t>
      </w:r>
    </w:p>
  </w:comment>
  <w:comment w:id="44" w:author="Emmanuel Dollinger" w:date="2019-06-18T12:34:00Z" w:initials="ED">
    <w:p w14:paraId="36F02BEB" w14:textId="6D752FE9" w:rsidR="00EE6FF6" w:rsidRDefault="00EE6FF6">
      <w:pPr>
        <w:pStyle w:val="CommentText"/>
      </w:pPr>
      <w:r>
        <w:rPr>
          <w:rStyle w:val="CommentReference"/>
        </w:rPr>
        <w:annotationRef/>
      </w:r>
      <w:r>
        <w:t>I don’t understand this sentence. Maybe “</w:t>
      </w:r>
      <w:r>
        <w:rPr>
          <w:rFonts w:cs="Arial"/>
        </w:rPr>
        <w:t>Is it possible to reconstruct spatial information from single cell data, without relying on additional experiments?</w:t>
      </w:r>
      <w:r>
        <w:t>” or “Is it possible to reconstruct spatial information from single cell data by pairing it with other transcriptomics?”</w:t>
      </w:r>
    </w:p>
  </w:comment>
  <w:comment w:id="54" w:author="Emmanuel Dollinger" w:date="2019-06-18T12:38:00Z" w:initials="ED">
    <w:p w14:paraId="3FEBF5C9" w14:textId="23ECD788" w:rsidR="00AD09BC" w:rsidRDefault="00AD09BC">
      <w:pPr>
        <w:pStyle w:val="CommentText"/>
      </w:pPr>
      <w:r>
        <w:rPr>
          <w:rStyle w:val="CommentReference"/>
        </w:rPr>
        <w:annotationRef/>
      </w:r>
      <w:r>
        <w:t>I don’t understand this</w:t>
      </w:r>
    </w:p>
  </w:comment>
  <w:comment w:id="58" w:author="Emmanuel Dollinger" w:date="2019-06-18T12:39:00Z" w:initials="ED">
    <w:p w14:paraId="27DF201F" w14:textId="14418FFA" w:rsidR="00AD09BC" w:rsidRDefault="00AD09BC">
      <w:pPr>
        <w:pStyle w:val="CommentText"/>
      </w:pPr>
      <w:r>
        <w:rPr>
          <w:rStyle w:val="CommentReference"/>
        </w:rPr>
        <w:annotationRef/>
      </w:r>
      <w:r>
        <w:t>Very long sentence</w:t>
      </w:r>
    </w:p>
  </w:comment>
  <w:comment w:id="67" w:author="Emmanuel Dollinger" w:date="2019-06-18T12:42:00Z" w:initials="ED">
    <w:p w14:paraId="58E7CA01" w14:textId="76774E61" w:rsidR="00AD09BC" w:rsidRDefault="00AD09BC">
      <w:pPr>
        <w:pStyle w:val="CommentText"/>
      </w:pPr>
      <w:r>
        <w:rPr>
          <w:rStyle w:val="CommentReference"/>
        </w:rPr>
        <w:annotationRef/>
      </w:r>
      <w:r>
        <w:t>Or just change it a little: “</w:t>
      </w:r>
      <w:r>
        <w:rPr>
          <w:rFonts w:cs="Arial"/>
        </w:rPr>
        <w:t xml:space="preserve">Posterior probability estimates were </w:t>
      </w:r>
      <w:r>
        <w:t>carried out on spatial data described by a mixture model</w:t>
      </w:r>
      <w:r>
        <w:rPr>
          <w:rFonts w:cs="Arial"/>
        </w:rPr>
        <w:fldChar w:fldCharType="begin"/>
      </w:r>
      <w:r>
        <w:rPr>
          <w:rFonts w:cs="Arial"/>
        </w:rPr>
        <w:instrText xml:space="preserve"> ADDIN EN.CITE &lt;EndNote&gt;&lt;Cite&gt;&lt;Author&gt;Satija&lt;/Author&gt;&lt;Year&gt;2015&lt;/Year&gt;&lt;RecNum&gt;5&lt;/RecNum&gt;&lt;DisplayText&gt;&lt;style face="superscript"&gt;5&lt;/style&gt;&lt;/DisplayText&gt;&lt;record&gt;&lt;rec-number&gt;5&lt;/rec-number&gt;&lt;foreign-keys&gt;&lt;key app="EN" db-id="tv0pewzt5z5fwbeeaza5ar9gf5ptps0svw9r" timestamp="1557375257"&gt;5&lt;/key&gt;&lt;/foreign-keys&gt;&lt;ref-type name="Journal Article"&gt;17&lt;/ref-type&gt;&lt;contributors&gt;&lt;authors&gt;&lt;author&gt;Satija, R.&lt;/author&gt;&lt;author&gt;Farrell, J. A.&lt;/author&gt;&lt;author&gt;Gennert, D.&lt;/author&gt;&lt;author&gt;Schier, A. F.&lt;/author&gt;&lt;author&gt;Regev, A.&lt;/author&gt;&lt;/authors&gt;&lt;/contributors&gt;&lt;auth-address&gt;Broad Inst MIT &amp;amp; Harvard, Cambridge, MA 02142 USA&amp;#xD;Harvard Univ, Dept Mol &amp;amp; Cell Biol, Cambridge, MA 02138 USA&amp;#xD;Harvard Univ, Ctr Brain Sci, Cambridge, MA 02138 USA&amp;#xD;Harvard Univ, Harvard Stem Cell Inst, Cambridge, MA 02138 USA&amp;#xD;Harvard Univ, Ctr Syst Biol, Cambridge, MA 02138 USA&amp;#xD;MIT, Howard Hughes Med Inst, Dept Biol, Cambridge, MA USA&lt;/auth-address&gt;&lt;titles&gt;&lt;title&gt;Spatial reconstruction of single-cell gene expression data&lt;/title&gt;&lt;secondary-title&gt;Nature Biotechnology&lt;/secondary-title&gt;&lt;alt-title&gt;Nat Biotechnol&lt;/alt-title&gt;&lt;/titles&gt;&lt;alt-periodical&gt;&lt;full-title&gt;Nat Biotechnol&lt;/full-title&gt;&lt;/alt-periodical&gt;&lt;pages&gt;495-U206&lt;/pages&gt;&lt;volume&gt;33&lt;/volume&gt;&lt;number&gt;5&lt;/number&gt;&lt;keywords&gt;&lt;keyword&gt;in-situ hybridization&lt;/keyword&gt;&lt;keyword&gt;rna-seq&lt;/keyword&gt;&lt;keyword&gt;zebrafish embryo&lt;/keyword&gt;&lt;keyword&gt;genome&lt;/keyword&gt;&lt;keyword&gt;fate&lt;/keyword&gt;&lt;keyword&gt;transcriptomics&lt;/keyword&gt;&lt;keyword&gt;amplification&lt;/keyword&gt;&lt;keyword&gt;gastrulation&lt;/keyword&gt;&lt;keyword&gt;lineage&lt;/keyword&gt;&lt;keyword&gt;models&lt;/keyword&gt;&lt;/keywords&gt;&lt;dates&gt;&lt;year&gt;2015&lt;/year&gt;&lt;pub-dates&gt;&lt;date&gt;May&lt;/date&gt;&lt;/pub-dates&gt;&lt;/dates&gt;&lt;isbn&gt;1087-0156&lt;/isbn&gt;&lt;accession-num&gt;WOS:000354314500030&lt;/accession-num&gt;&lt;urls&gt;&lt;related-urls&gt;&lt;url&gt;&amp;lt;Go to ISI&amp;gt;://WOS:000354314500030&lt;/url&gt;&lt;/related-urls&gt;&lt;/urls&gt;&lt;electronic-resource-num&gt;10.1038/nbt.3192&lt;/electronic-resource-num&gt;&lt;language&gt;English&lt;/language&gt;&lt;/record&gt;&lt;/Cite&gt;&lt;/EndNote&gt;</w:instrText>
      </w:r>
      <w:r>
        <w:rPr>
          <w:rFonts w:cs="Arial"/>
        </w:rPr>
        <w:fldChar w:fldCharType="separate"/>
      </w:r>
      <w:r w:rsidRPr="001D7471">
        <w:rPr>
          <w:rFonts w:cs="Arial"/>
          <w:noProof/>
          <w:vertAlign w:val="superscript"/>
        </w:rPr>
        <w:t>5</w:t>
      </w:r>
      <w:r>
        <w:rPr>
          <w:rFonts w:cs="Arial"/>
        </w:rPr>
        <w:fldChar w:fldCharType="end"/>
      </w:r>
      <w:r>
        <w:t xml:space="preserve"> or simplified to one-dimensional bins</w:t>
      </w:r>
      <w:r>
        <w:fldChar w:fldCharType="begin">
          <w:fldData xml:space="preserve">PEVuZE5vdGU+PENpdGU+PEF1dGhvcj5IYWxwZXJuPC9BdXRob3I+PFllYXI+MjAxNzwvWWVhcj48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==
</w:fldData>
        </w:fldChar>
      </w:r>
      <w:r>
        <w:instrText xml:space="preserve"> ADDIN EN.CITE </w:instrText>
      </w:r>
      <w:r>
        <w:fldChar w:fldCharType="begin">
          <w:fldData xml:space="preserve">PEVuZE5vdGU+PENpdGU+PEF1dGhvcj5IYWxwZXJuPC9BdXRob3I+PFllYXI+MjAxNzwvWWVhcj48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==
</w:fldData>
        </w:fldChar>
      </w:r>
      <w:r>
        <w:instrText xml:space="preserve"> ADDIN EN.CITE.DATA </w:instrText>
      </w:r>
      <w:r>
        <w:fldChar w:fldCharType="end"/>
      </w:r>
      <w:r>
        <w:fldChar w:fldCharType="separate"/>
      </w:r>
      <w:r w:rsidRPr="00A471A8">
        <w:rPr>
          <w:noProof/>
          <w:vertAlign w:val="superscript"/>
        </w:rPr>
        <w:t>6</w:t>
      </w:r>
      <w:r>
        <w:fldChar w:fldCharType="end"/>
      </w:r>
      <w:r>
        <w:t xml:space="preserve"> </w:t>
      </w:r>
      <w:r>
        <w:rPr>
          <w:rFonts w:cs="Arial"/>
        </w:rPr>
        <w:t>to assign spatial origins to individual cells</w:t>
      </w:r>
      <w:r>
        <w:t>”</w:t>
      </w:r>
    </w:p>
  </w:comment>
  <w:comment w:id="68" w:author="Emmanuel Dollinger" w:date="2019-06-18T12:45:00Z" w:initials="ED">
    <w:p w14:paraId="73E0AA88" w14:textId="52090CCD" w:rsidR="00AD09BC" w:rsidRDefault="00AD09BC">
      <w:pPr>
        <w:pStyle w:val="CommentText"/>
      </w:pPr>
      <w:r>
        <w:rPr>
          <w:rStyle w:val="CommentReference"/>
        </w:rPr>
        <w:annotationRef/>
      </w:r>
      <w:r>
        <w:t xml:space="preserve">I don’t fully understand this sentence. Is “the two datasets” referring to the </w:t>
      </w:r>
      <w:proofErr w:type="spellStart"/>
      <w:r>
        <w:t>scRNAseq</w:t>
      </w:r>
      <w:proofErr w:type="spellEnd"/>
      <w:r>
        <w:t xml:space="preserve"> dataset and the spatial dataset, or is it referring to other datasets?</w:t>
      </w:r>
    </w:p>
  </w:comment>
  <w:comment w:id="77" w:author="Emmanuel Dollinger" w:date="2019-06-18T12:47:00Z" w:initials="ED">
    <w:p w14:paraId="37F75668" w14:textId="53A60E98" w:rsidR="00AD09BC" w:rsidRDefault="00AD09BC">
      <w:pPr>
        <w:pStyle w:val="CommentText"/>
      </w:pPr>
      <w:r>
        <w:rPr>
          <w:rStyle w:val="CommentReference"/>
        </w:rPr>
        <w:annotationRef/>
      </w:r>
      <w:r>
        <w:t>I don’t understand why this is relevant. Is this still spatial?</w:t>
      </w:r>
    </w:p>
  </w:comment>
  <w:comment w:id="79" w:author="Emmanuel Dollinger" w:date="2019-06-18T12:47:00Z" w:initials="ED">
    <w:p w14:paraId="04744484" w14:textId="7ED0C242" w:rsidR="00AD09BC" w:rsidRDefault="00AD09BC">
      <w:pPr>
        <w:pStyle w:val="CommentText"/>
      </w:pPr>
      <w:r>
        <w:rPr>
          <w:rStyle w:val="CommentReference"/>
        </w:rPr>
        <w:annotationRef/>
      </w:r>
      <w:r>
        <w:t xml:space="preserve">This sentence doesn’t seem necessary. We know what the goal of these methods is. Why are these methods not good? </w:t>
      </w:r>
    </w:p>
  </w:comment>
  <w:comment w:id="87" w:author="Emmanuel Dollinger" w:date="2019-06-18T12:49:00Z" w:initials="ED">
    <w:p w14:paraId="7C2F9319" w14:textId="443E637A" w:rsidR="00D40C54" w:rsidRDefault="00D40C54">
      <w:pPr>
        <w:pStyle w:val="CommentText"/>
      </w:pPr>
      <w:r>
        <w:rPr>
          <w:rStyle w:val="CommentReference"/>
        </w:rPr>
        <w:annotationRef/>
      </w:r>
      <w:r>
        <w:t>This would be a great foundation for explaining why the previously published methods aren’t good.</w:t>
      </w:r>
    </w:p>
  </w:comment>
  <w:comment w:id="88" w:author="Emmanuel Dollinger" w:date="2019-06-18T12:49:00Z" w:initials="ED">
    <w:p w14:paraId="64B0D913" w14:textId="09822C11" w:rsidR="00D40C54" w:rsidRDefault="00D40C54">
      <w:pPr>
        <w:pStyle w:val="CommentText"/>
      </w:pPr>
      <w:r>
        <w:rPr>
          <w:rStyle w:val="CommentReference"/>
        </w:rPr>
        <w:annotationRef/>
      </w:r>
      <w:r>
        <w:t xml:space="preserve">Which two datasets? Location and </w:t>
      </w:r>
      <w:proofErr w:type="spellStart"/>
      <w:r>
        <w:t>scRNAseq</w:t>
      </w:r>
      <w:proofErr w:type="spellEnd"/>
      <w:r>
        <w:t>?</w:t>
      </w:r>
    </w:p>
  </w:comment>
  <w:comment w:id="89" w:author="Emmanuel Dollinger" w:date="2019-06-18T12:50:00Z" w:initials="ED">
    <w:p w14:paraId="46FC3D55" w14:textId="59DF4397" w:rsidR="00D40C54" w:rsidRDefault="00D40C54">
      <w:pPr>
        <w:pStyle w:val="CommentText"/>
      </w:pPr>
      <w:r>
        <w:rPr>
          <w:rStyle w:val="CommentReference"/>
        </w:rPr>
        <w:annotationRef/>
      </w:r>
      <w:r>
        <w:t xml:space="preserve">I feel like there needs to be a sentence before this one that leads into the paragraph. Ex: “Unlike the competition, </w:t>
      </w:r>
      <w:proofErr w:type="spellStart"/>
      <w:r>
        <w:t>SpaOTsc</w:t>
      </w:r>
      <w:proofErr w:type="spellEnd"/>
      <w:r>
        <w:t xml:space="preserve"> does this, that and the other thing. The first step of </w:t>
      </w:r>
      <w:proofErr w:type="spellStart"/>
      <w:r>
        <w:t>SpaOTsc</w:t>
      </w:r>
      <w:proofErr w:type="spellEnd"/>
      <w:r>
        <w:t xml:space="preserve"> is…”</w:t>
      </w:r>
    </w:p>
  </w:comment>
  <w:comment w:id="90" w:author="Emmanuel Dollinger" w:date="2019-06-18T12:52:00Z" w:initials="ED">
    <w:p w14:paraId="13F4199F" w14:textId="3004BBB7" w:rsidR="00D40C54" w:rsidRDefault="00D40C54">
      <w:pPr>
        <w:pStyle w:val="CommentText"/>
      </w:pPr>
      <w:r>
        <w:rPr>
          <w:rStyle w:val="CommentReference"/>
        </w:rPr>
        <w:annotationRef/>
      </w:r>
      <w:r>
        <w:t>"dataset” maybe?</w:t>
      </w:r>
    </w:p>
  </w:comment>
  <w:comment w:id="98" w:author="Emmanuel Dollinger" w:date="2019-06-18T12:53:00Z" w:initials="ED">
    <w:p w14:paraId="78A36B34" w14:textId="40454C70" w:rsidR="00D40C54" w:rsidRDefault="00D40C54">
      <w:pPr>
        <w:pStyle w:val="CommentText"/>
      </w:pPr>
      <w:r>
        <w:rPr>
          <w:rStyle w:val="CommentReference"/>
        </w:rPr>
        <w:annotationRef/>
      </w:r>
      <w:r>
        <w:t>I don’t see why this sentence and the sentence before it is “similar”. It seems that we need to do what’s in the previous sentence before doing what’s described in this sentence.</w:t>
      </w:r>
    </w:p>
  </w:comment>
  <w:comment w:id="107" w:author="Emmanuel Dollinger" w:date="2019-06-18T12:56:00Z" w:initials="ED">
    <w:p w14:paraId="68E1244F" w14:textId="342049D1" w:rsidR="00D40C54" w:rsidRDefault="00D40C54">
      <w:pPr>
        <w:pStyle w:val="CommentText"/>
      </w:pPr>
      <w:r>
        <w:rPr>
          <w:rStyle w:val="CommentReference"/>
        </w:rPr>
        <w:annotationRef/>
      </w:r>
      <w:r>
        <w:t>The tense in this paragraph is weird. Should it be past tense? Also feels like there needs to be a transition sentence. Is this still a spatial question? It feels completely different from the last paragraph.</w:t>
      </w:r>
    </w:p>
  </w:comment>
  <w:comment w:id="108" w:author="Emmanuel Dollinger" w:date="2019-06-18T12:57:00Z" w:initials="ED">
    <w:p w14:paraId="7E835ADD" w14:textId="28EBD53C" w:rsidR="00D40C54" w:rsidRDefault="00D40C54">
      <w:pPr>
        <w:pStyle w:val="CommentText"/>
      </w:pPr>
      <w:r>
        <w:rPr>
          <w:rStyle w:val="CommentReference"/>
        </w:rPr>
        <w:annotationRef/>
      </w:r>
      <w:r>
        <w:t>Is this a common term?</w:t>
      </w:r>
    </w:p>
  </w:comment>
  <w:comment w:id="111" w:author="Emmanuel Dollinger" w:date="2019-06-18T12:58:00Z" w:initials="ED">
    <w:p w14:paraId="38D27F61" w14:textId="5BEF0291" w:rsidR="00D40C54" w:rsidRDefault="00D40C54">
      <w:pPr>
        <w:pStyle w:val="CommentText"/>
      </w:pPr>
      <w:r>
        <w:rPr>
          <w:rStyle w:val="CommentReference"/>
        </w:rPr>
        <w:annotationRef/>
      </w:r>
      <w:r>
        <w:t xml:space="preserve">It’s weird that you start with outputs and then talk about inputs. </w:t>
      </w:r>
    </w:p>
  </w:comment>
  <w:comment w:id="112" w:author="Emmanuel Dollinger" w:date="2019-06-18T12:58:00Z" w:initials="ED">
    <w:p w14:paraId="681165B8" w14:textId="14DFCB1C" w:rsidR="00362C4C" w:rsidRDefault="00362C4C">
      <w:pPr>
        <w:pStyle w:val="CommentText"/>
      </w:pPr>
      <w:r>
        <w:rPr>
          <w:rStyle w:val="CommentReference"/>
        </w:rPr>
        <w:annotationRef/>
      </w:r>
      <w:r>
        <w:t>Is this necessary? It’s not clear how this benefits the sentence</w:t>
      </w:r>
    </w:p>
  </w:comment>
  <w:comment w:id="115" w:author="Emmanuel Dollinger" w:date="2019-06-18T13:00:00Z" w:initials="ED">
    <w:p w14:paraId="0D0E2FCA" w14:textId="0C30B58F" w:rsidR="00362C4C" w:rsidRDefault="00362C4C">
      <w:pPr>
        <w:pStyle w:val="CommentText"/>
      </w:pPr>
      <w:r>
        <w:rPr>
          <w:rStyle w:val="CommentReference"/>
        </w:rPr>
        <w:annotationRef/>
      </w:r>
      <w:r>
        <w:t>I don’t understand this sentence.</w:t>
      </w:r>
    </w:p>
  </w:comment>
  <w:comment w:id="129" w:author="Emmanuel Dollinger" w:date="2019-06-18T13:01:00Z" w:initials="ED">
    <w:p w14:paraId="6CDB699B" w14:textId="119C15C8" w:rsidR="00362C4C" w:rsidRDefault="00362C4C">
      <w:pPr>
        <w:pStyle w:val="CommentText"/>
      </w:pPr>
      <w:r>
        <w:rPr>
          <w:rStyle w:val="CommentReference"/>
        </w:rPr>
        <w:annotationRef/>
      </w:r>
      <w:r>
        <w:t>Not ideal but it’s better</w:t>
      </w:r>
    </w:p>
  </w:comment>
  <w:comment w:id="133" w:author="Emmanuel Dollinger" w:date="2019-06-18T13:02:00Z" w:initials="ED">
    <w:p w14:paraId="63A239BA" w14:textId="0590354B" w:rsidR="00362C4C" w:rsidRDefault="00362C4C">
      <w:pPr>
        <w:pStyle w:val="CommentText"/>
      </w:pPr>
      <w:r>
        <w:rPr>
          <w:rStyle w:val="CommentReference"/>
        </w:rPr>
        <w:annotationRef/>
      </w:r>
      <w:r>
        <w:t>Consistent with what?</w:t>
      </w:r>
    </w:p>
  </w:comment>
  <w:comment w:id="137" w:author="Emmanuel Dollinger" w:date="2019-06-18T13:02:00Z" w:initials="ED">
    <w:p w14:paraId="6C4864D4" w14:textId="547EE294" w:rsidR="00362C4C" w:rsidRDefault="00362C4C">
      <w:pPr>
        <w:pStyle w:val="CommentText"/>
      </w:pPr>
      <w:r>
        <w:rPr>
          <w:rStyle w:val="CommentReference"/>
        </w:rPr>
        <w:annotationRef/>
      </w:r>
      <w:r>
        <w:t>Does “conventional” mean “structured”?</w:t>
      </w:r>
    </w:p>
  </w:comment>
  <w:comment w:id="134" w:author="Emmanuel Dollinger" w:date="2019-06-18T13:03:00Z" w:initials="ED">
    <w:p w14:paraId="46614B92" w14:textId="68D7D41D" w:rsidR="00362C4C" w:rsidRDefault="00362C4C">
      <w:pPr>
        <w:pStyle w:val="CommentText"/>
      </w:pPr>
      <w:r>
        <w:rPr>
          <w:rStyle w:val="CommentReference"/>
        </w:rPr>
        <w:annotationRef/>
      </w:r>
      <w:r>
        <w:t>This sentence doesn’t seem to belong here. It’s sandwiched between two results sentences, and this seems to be a method.</w:t>
      </w:r>
    </w:p>
  </w:comment>
  <w:comment w:id="144" w:author="Emmanuel Dollinger" w:date="2019-06-18T13:05:00Z" w:initials="ED">
    <w:p w14:paraId="58D60092" w14:textId="44DDD5FB" w:rsidR="00362C4C" w:rsidRDefault="00362C4C">
      <w:pPr>
        <w:pStyle w:val="CommentText"/>
      </w:pPr>
      <w:r>
        <w:rPr>
          <w:rStyle w:val="CommentReference"/>
        </w:rPr>
        <w:annotationRef/>
      </w:r>
      <w:r>
        <w:t>Is this good? Bad?</w:t>
      </w:r>
    </w:p>
  </w:comment>
  <w:comment w:id="147" w:author="Emmanuel Dollinger" w:date="2019-06-18T13:05:00Z" w:initials="ED">
    <w:p w14:paraId="720B8D7F" w14:textId="658FDCF2" w:rsidR="00362C4C" w:rsidRDefault="00362C4C">
      <w:pPr>
        <w:pStyle w:val="CommentText"/>
      </w:pPr>
      <w:r>
        <w:rPr>
          <w:rStyle w:val="CommentReference"/>
        </w:rPr>
        <w:annotationRef/>
      </w:r>
      <w:r>
        <w:t xml:space="preserve">It’s not clear to me if the cell-cell distance separates cell clusters and identifies spatial origins or if the cell clusters </w:t>
      </w:r>
      <w:proofErr w:type="gramStart"/>
      <w:r>
        <w:t>is</w:t>
      </w:r>
      <w:proofErr w:type="gramEnd"/>
      <w:r>
        <w:t xml:space="preserve"> necessary to identify spatial origins.</w:t>
      </w:r>
    </w:p>
  </w:comment>
  <w:comment w:id="159" w:author="Emmanuel Dollinger" w:date="2019-06-18T13:08:00Z" w:initials="ED">
    <w:p w14:paraId="00D9905B" w14:textId="133F4721" w:rsidR="00362C4C" w:rsidRDefault="00362C4C">
      <w:pPr>
        <w:pStyle w:val="CommentText"/>
      </w:pPr>
      <w:r>
        <w:rPr>
          <w:rStyle w:val="CommentReference"/>
        </w:rPr>
        <w:annotationRef/>
      </w:r>
      <w:r>
        <w:t xml:space="preserve">Are these the right units? Is </w:t>
      </w:r>
      <w:proofErr w:type="gramStart"/>
      <w:r>
        <w:t>it</w:t>
      </w:r>
      <w:proofErr w:type="gramEnd"/>
      <w:r>
        <w:t xml:space="preserve"> linear distance or diffusion?</w:t>
      </w:r>
    </w:p>
  </w:comment>
  <w:comment w:id="161" w:author="Emmanuel Dollinger" w:date="2019-06-18T13:10:00Z" w:initials="ED">
    <w:p w14:paraId="55869C77" w14:textId="5A989F11" w:rsidR="00E65A25" w:rsidRDefault="00E65A25">
      <w:pPr>
        <w:pStyle w:val="CommentText"/>
      </w:pPr>
      <w:r>
        <w:rPr>
          <w:rStyle w:val="CommentReference"/>
        </w:rPr>
        <w:annotationRef/>
      </w:r>
      <w:r>
        <w:t>What does it mean to have abundant signaling?</w:t>
      </w:r>
    </w:p>
  </w:comment>
  <w:comment w:id="165" w:author="Emmanuel Dollinger" w:date="2019-06-18T13:10:00Z" w:initials="ED">
    <w:p w14:paraId="33668411" w14:textId="3620B13E" w:rsidR="00E65A25" w:rsidRDefault="00E65A25">
      <w:pPr>
        <w:pStyle w:val="CommentText"/>
      </w:pPr>
      <w:r>
        <w:rPr>
          <w:rStyle w:val="CommentReference"/>
        </w:rPr>
        <w:annotationRef/>
      </w:r>
      <w:r>
        <w:t xml:space="preserve">Is this a prediction from ref 18 or from </w:t>
      </w:r>
      <w:proofErr w:type="spellStart"/>
      <w:r>
        <w:t>SpaOTsc</w:t>
      </w:r>
      <w:proofErr w:type="spellEnd"/>
      <w:r>
        <w:t xml:space="preserve">? If </w:t>
      </w:r>
      <w:proofErr w:type="spellStart"/>
      <w:r>
        <w:t>SpaOTsc</w:t>
      </w:r>
      <w:proofErr w:type="spellEnd"/>
      <w:r>
        <w:t xml:space="preserve"> we could break this up into two different sentences.</w:t>
      </w:r>
    </w:p>
  </w:comment>
  <w:comment w:id="169" w:author="Emmanuel Dollinger" w:date="2019-06-18T13:11:00Z" w:initials="ED">
    <w:p w14:paraId="02F2E844" w14:textId="3C819EA0" w:rsidR="00E65A25" w:rsidRDefault="00E65A25">
      <w:pPr>
        <w:pStyle w:val="CommentText"/>
      </w:pPr>
      <w:r>
        <w:rPr>
          <w:rStyle w:val="CommentReference"/>
        </w:rPr>
        <w:annotationRef/>
      </w:r>
      <w:r>
        <w:t xml:space="preserve">I’m not sure if this is the right word. Maybe “strongest </w:t>
      </w:r>
      <w:proofErr w:type="spellStart"/>
      <w:r>
        <w:t>Dpp</w:t>
      </w:r>
      <w:proofErr w:type="spellEnd"/>
      <w:r>
        <w:t xml:space="preserve"> signaling”</w:t>
      </w:r>
    </w:p>
  </w:comment>
  <w:comment w:id="172" w:author="Emmanuel Dollinger" w:date="2019-06-18T13:12:00Z" w:initials="ED">
    <w:p w14:paraId="508BBB4C" w14:textId="5E78599B" w:rsidR="00E65A25" w:rsidRDefault="00E65A25">
      <w:pPr>
        <w:pStyle w:val="CommentText"/>
      </w:pPr>
      <w:r>
        <w:rPr>
          <w:rStyle w:val="CommentReference"/>
        </w:rPr>
        <w:annotationRef/>
      </w:r>
      <w:r>
        <w:t xml:space="preserve">Is this a </w:t>
      </w:r>
      <w:proofErr w:type="spellStart"/>
      <w:r>
        <w:t>SpaOTsc</w:t>
      </w:r>
      <w:proofErr w:type="spellEnd"/>
      <w:r>
        <w:t xml:space="preserve"> prediction? </w:t>
      </w:r>
    </w:p>
  </w:comment>
  <w:comment w:id="176" w:author="Emmanuel Dollinger" w:date="2019-06-18T13:14:00Z" w:initials="ED">
    <w:p w14:paraId="76E026E7" w14:textId="40901674" w:rsidR="00E65A25" w:rsidRDefault="00E65A25">
      <w:pPr>
        <w:pStyle w:val="CommentText"/>
      </w:pPr>
      <w:r>
        <w:rPr>
          <w:rStyle w:val="CommentReference"/>
        </w:rPr>
        <w:annotationRef/>
      </w:r>
      <w:r>
        <w:t>I don’t understand this sentence. Why does the comparison show biological connections more consistent with the literature?</w:t>
      </w:r>
    </w:p>
  </w:comment>
  <w:comment w:id="188" w:author="Emmanuel Dollinger" w:date="2019-06-18T13:19:00Z" w:initials="ED">
    <w:p w14:paraId="18633462" w14:textId="61A8EE3A" w:rsidR="00E65A25" w:rsidRDefault="00E65A25">
      <w:pPr>
        <w:pStyle w:val="CommentText"/>
      </w:pPr>
      <w:r>
        <w:rPr>
          <w:rStyle w:val="CommentReference"/>
        </w:rPr>
        <w:annotationRef/>
      </w:r>
      <w:r>
        <w:t>Is this the right word? Maybe “annotating”?</w:t>
      </w:r>
    </w:p>
  </w:comment>
  <w:comment w:id="191" w:author="Emmanuel Dollinger" w:date="2019-06-18T13:20:00Z" w:initials="ED">
    <w:p w14:paraId="60A5CFD2" w14:textId="40697E81" w:rsidR="00E65A25" w:rsidRDefault="00E65A25">
      <w:pPr>
        <w:pStyle w:val="CommentText"/>
      </w:pPr>
      <w:r>
        <w:rPr>
          <w:rStyle w:val="CommentReference"/>
        </w:rPr>
        <w:annotationRef/>
      </w:r>
      <w:r>
        <w:t xml:space="preserve">I don’t understand this sentence. </w:t>
      </w:r>
      <w:r w:rsidR="004F2F41">
        <w:t xml:space="preserve">Do other methods not retain heterogeneity? If we do spatial analysis of all genes at </w:t>
      </w:r>
      <w:proofErr w:type="spellStart"/>
      <w:r w:rsidR="004F2F41">
        <w:t>signle</w:t>
      </w:r>
      <w:proofErr w:type="spellEnd"/>
      <w:r w:rsidR="004F2F41">
        <w:t xml:space="preserve"> cell resolution, it retains heterogeneity.</w:t>
      </w:r>
    </w:p>
  </w:comment>
  <w:comment w:id="200" w:author="Emmanuel Dollinger" w:date="2019-06-18T13:22:00Z" w:initials="ED">
    <w:p w14:paraId="12F33768" w14:textId="730D1BB8" w:rsidR="004F2F41" w:rsidRDefault="004F2F41">
      <w:pPr>
        <w:pStyle w:val="CommentText"/>
      </w:pPr>
      <w:r>
        <w:rPr>
          <w:rStyle w:val="CommentReference"/>
        </w:rPr>
        <w:annotationRef/>
      </w:r>
      <w:r>
        <w:t xml:space="preserve">Weak final sentence. Needs strong concluding sentence. “We have demonstrated the power of </w:t>
      </w:r>
      <w:proofErr w:type="spellStart"/>
      <w:r>
        <w:t>SpaOTsc</w:t>
      </w:r>
      <w:proofErr w:type="spellEnd"/>
      <w:r>
        <w:t>. We believe this tool will become an industry standard and directly lead to the cure for cancer.”</w:t>
      </w:r>
    </w:p>
  </w:comment>
  <w:comment w:id="205" w:author="Qine Nie" w:date="2019-06-12T12:57:00Z" w:initials="QN">
    <w:p w14:paraId="7270747B" w14:textId="0C0ADE25" w:rsidR="004D12CC" w:rsidRDefault="004D12CC">
      <w:pPr>
        <w:pStyle w:val="CommentText"/>
      </w:pPr>
      <w:r>
        <w:rPr>
          <w:rStyle w:val="CommentReference"/>
        </w:rPr>
        <w:annotationRef/>
      </w:r>
      <w:r>
        <w:t>Need to sit together for a round of edits.</w:t>
      </w:r>
    </w:p>
  </w:comment>
  <w:comment w:id="207" w:author="Emmanuel Dollinger" w:date="2019-06-18T13:23:00Z" w:initials="ED">
    <w:p w14:paraId="60C4C28A" w14:textId="12F75BAA" w:rsidR="004F2F41" w:rsidRDefault="004F2F41">
      <w:pPr>
        <w:pStyle w:val="CommentText"/>
      </w:pPr>
      <w:r>
        <w:rPr>
          <w:rStyle w:val="CommentReference"/>
        </w:rPr>
        <w:annotationRef/>
      </w:r>
      <w:r>
        <w:t xml:space="preserve">Figure and text </w:t>
      </w:r>
      <w:proofErr w:type="gramStart"/>
      <w:r>
        <w:t>says</w:t>
      </w:r>
      <w:proofErr w:type="gramEnd"/>
      <w:r>
        <w:t xml:space="preserve"> </w:t>
      </w:r>
      <w:proofErr w:type="spellStart"/>
      <w:r>
        <w:t>tSNE</w:t>
      </w:r>
      <w:proofErr w:type="spellEnd"/>
      <w:r>
        <w:t xml:space="preserve">. Is this another term for </w:t>
      </w:r>
      <w:proofErr w:type="spellStart"/>
      <w:r>
        <w:t>tSNE</w:t>
      </w:r>
      <w:proofErr w:type="spellEnd"/>
      <w:r>
        <w:t>?</w:t>
      </w:r>
    </w:p>
  </w:comment>
  <w:comment w:id="217" w:author="Emmanuel Dollinger" w:date="2019-06-18T13:25:00Z" w:initials="ED">
    <w:p w14:paraId="2F98F457" w14:textId="363D67FB" w:rsidR="004F2F41" w:rsidRDefault="004F2F41">
      <w:pPr>
        <w:pStyle w:val="CommentText"/>
      </w:pPr>
      <w:r>
        <w:rPr>
          <w:rStyle w:val="CommentReference"/>
        </w:rPr>
        <w:annotationRef/>
      </w:r>
      <w:r>
        <w:t>Is this necessary? I thought the figure was pretty clear.</w:t>
      </w:r>
    </w:p>
  </w:comment>
  <w:comment w:id="221" w:author="Emmanuel Dollinger" w:date="2019-06-18T13:27:00Z" w:initials="ED">
    <w:p w14:paraId="50489BAA" w14:textId="73E310D0" w:rsidR="004F2F41" w:rsidRDefault="004F2F41">
      <w:pPr>
        <w:pStyle w:val="CommentText"/>
      </w:pPr>
      <w:r>
        <w:rPr>
          <w:rStyle w:val="CommentReference"/>
        </w:rPr>
        <w:annotationRef/>
      </w:r>
      <w:r>
        <w:t>I don’t think this is a word. Maybe just say “inferred using random forest models”.</w:t>
      </w:r>
    </w:p>
  </w:comment>
  <w:comment w:id="225" w:author="Qine Nie" w:date="2019-06-12T13:15:00Z" w:initials="QN">
    <w:p w14:paraId="15291B92" w14:textId="356FFE85" w:rsidR="004D12CC" w:rsidRDefault="004D12CC">
      <w:pPr>
        <w:pStyle w:val="CommentText"/>
      </w:pPr>
      <w:r>
        <w:rPr>
          <w:rStyle w:val="CommentReference"/>
        </w:rPr>
        <w:annotationRef/>
      </w:r>
      <w:r>
        <w:t>which gene? Be specific</w:t>
      </w:r>
    </w:p>
  </w:comment>
  <w:comment w:id="226" w:author="Qine Nie" w:date="2019-06-12T13:20:00Z" w:initials="QN">
    <w:p w14:paraId="13D89277" w14:textId="21CEE6D9" w:rsidR="004D12CC" w:rsidRDefault="004D12CC">
      <w:pPr>
        <w:pStyle w:val="CommentText"/>
      </w:pPr>
      <w:r>
        <w:rPr>
          <w:rStyle w:val="CommentReference"/>
        </w:rPr>
        <w:annotationRef/>
      </w:r>
      <w:r>
        <w:t>“an signaling”? What components? Needs to be more specific.</w:t>
      </w:r>
    </w:p>
  </w:comment>
  <w:comment w:id="227" w:author="Qine Nie" w:date="2019-06-12T13:24:00Z" w:initials="QN">
    <w:p w14:paraId="302B8FC1" w14:textId="572048CC" w:rsidR="004D12CC" w:rsidRDefault="004D12CC">
      <w:pPr>
        <w:pStyle w:val="CommentText"/>
      </w:pPr>
      <w:r>
        <w:rPr>
          <w:rStyle w:val="CommentReference"/>
        </w:rPr>
        <w:annotationRef/>
      </w:r>
      <w:r>
        <w:t xml:space="preserve">This sentence was repeated later at the end of this paragraph. </w:t>
      </w:r>
    </w:p>
  </w:comment>
  <w:comment w:id="228" w:author="Qine Nie" w:date="2019-06-12T13:27:00Z" w:initials="QN">
    <w:p w14:paraId="65AB4F9C" w14:textId="64CFCF2B" w:rsidR="004D12CC" w:rsidRDefault="004D12CC">
      <w:pPr>
        <w:pStyle w:val="CommentText"/>
      </w:pPr>
      <w:r>
        <w:rPr>
          <w:rStyle w:val="CommentReference"/>
        </w:rPr>
        <w:annotationRef/>
      </w:r>
      <w:r>
        <w:t xml:space="preserve">Why “infinity”? This sentence needs to be rewritten. </w:t>
      </w:r>
    </w:p>
  </w:comment>
  <w:comment w:id="229" w:author="Qine Nie" w:date="2019-06-12T13:28:00Z" w:initials="QN">
    <w:p w14:paraId="134B9132" w14:textId="11455E31" w:rsidR="004D12CC" w:rsidRDefault="004D12CC">
      <w:pPr>
        <w:pStyle w:val="CommentText"/>
      </w:pPr>
      <w:r>
        <w:rPr>
          <w:rStyle w:val="CommentReference"/>
        </w:rPr>
        <w:annotationRef/>
      </w:r>
      <w:r>
        <w:t xml:space="preserve">Is this related to the data or related to data analysis? The sentence is too long to understand. </w:t>
      </w:r>
    </w:p>
  </w:comment>
  <w:comment w:id="232" w:author="Qine Nie" w:date="2019-06-12T13:31:00Z" w:initials="QN">
    <w:p w14:paraId="4D2FB8B3" w14:textId="35BCDEA9" w:rsidR="004D12CC" w:rsidRDefault="004D12CC">
      <w:pPr>
        <w:pStyle w:val="CommentText"/>
      </w:pPr>
      <w:r>
        <w:rPr>
          <w:rStyle w:val="CommentReference"/>
        </w:rPr>
        <w:annotationRef/>
      </w:r>
      <w:r>
        <w:t xml:space="preserve">A bit more specific. Spatial in-situ hybridization data or GFP spatial imaging data? </w:t>
      </w:r>
    </w:p>
  </w:comment>
  <w:comment w:id="233" w:author="Qine Nie" w:date="2019-06-12T13:33:00Z" w:initials="QN">
    <w:p w14:paraId="66309A05" w14:textId="78AFF1CD" w:rsidR="004D12CC" w:rsidRDefault="004D12CC">
      <w:pPr>
        <w:pStyle w:val="CommentText"/>
      </w:pPr>
      <w:r>
        <w:rPr>
          <w:rStyle w:val="CommentReference"/>
        </w:rPr>
        <w:annotationRef/>
      </w:r>
      <w:r>
        <w:t xml:space="preserve">Your tutorial file? </w:t>
      </w:r>
    </w:p>
  </w:comment>
  <w:comment w:id="234" w:author="Qine Nie" w:date="2019-06-12T13:33:00Z" w:initials="QN">
    <w:p w14:paraId="10DC49E0" w14:textId="3E95D03A" w:rsidR="004D12CC" w:rsidRDefault="004D12CC">
      <w:pPr>
        <w:pStyle w:val="CommentText"/>
      </w:pPr>
      <w:r>
        <w:rPr>
          <w:rStyle w:val="CommentReference"/>
        </w:rPr>
        <w:annotationRef/>
      </w:r>
      <w:r>
        <w:t xml:space="preserve">A bit more specific. </w:t>
      </w:r>
    </w:p>
  </w:comment>
  <w:comment w:id="235" w:author="Qine Nie" w:date="2019-06-12T13:36:00Z" w:initials="QN">
    <w:p w14:paraId="5988E60D" w14:textId="5068B9AE" w:rsidR="004D12CC" w:rsidRDefault="004D12CC">
      <w:pPr>
        <w:pStyle w:val="CommentText"/>
      </w:pPr>
      <w:r>
        <w:rPr>
          <w:rStyle w:val="CommentReference"/>
        </w:rPr>
        <w:annotationRef/>
      </w:r>
      <w:r>
        <w:t xml:space="preserve">Sounds like Seurat can do spatial analysis. Does our method need such similarity information in order to get it work? We need to say why we do this calculation. </w:t>
      </w:r>
    </w:p>
  </w:comment>
  <w:comment w:id="236" w:author="cang" w:date="2019-06-13T09:37:00Z" w:initials="c">
    <w:p w14:paraId="1D6A3B2A" w14:textId="6EDF256D" w:rsidR="004D12CC" w:rsidRDefault="004D12CC" w:rsidP="00AE201C">
      <w:pPr>
        <w:pStyle w:val="CommentText"/>
        <w:ind w:firstLine="0"/>
      </w:pPr>
      <w:r>
        <w:rPr>
          <w:rStyle w:val="CommentReference"/>
        </w:rPr>
        <w:annotationRef/>
      </w:r>
      <w:r>
        <w:t>Yes, Seurat can do spatial analysis. Their biotech paper for the first version was doing spatial analysis. This ‘</w:t>
      </w:r>
      <w:proofErr w:type="spellStart"/>
      <w:r>
        <w:t>cca</w:t>
      </w:r>
      <w:proofErr w:type="spellEnd"/>
      <w:r>
        <w:t xml:space="preserve">’ approach is for the general case of integrating different data including spatial data and </w:t>
      </w:r>
      <w:proofErr w:type="spellStart"/>
      <w:r>
        <w:t>scRNA</w:t>
      </w:r>
      <w:proofErr w:type="spellEnd"/>
      <w:r>
        <w:t xml:space="preserve">-seq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06F9EF" w15:done="0"/>
  <w15:commentEx w15:paraId="1FAA2656" w15:done="0"/>
  <w15:commentEx w15:paraId="0996C09E" w15:done="0"/>
  <w15:commentEx w15:paraId="2379D15B" w15:done="0"/>
  <w15:commentEx w15:paraId="7C8AB536" w15:done="0"/>
  <w15:commentEx w15:paraId="26EDBAB4" w15:done="0"/>
  <w15:commentEx w15:paraId="20ABA6D8" w15:done="0"/>
  <w15:commentEx w15:paraId="36F02BEB" w15:done="0"/>
  <w15:commentEx w15:paraId="3FEBF5C9" w15:done="0"/>
  <w15:commentEx w15:paraId="27DF201F" w15:done="0"/>
  <w15:commentEx w15:paraId="58E7CA01" w15:done="0"/>
  <w15:commentEx w15:paraId="73E0AA88" w15:done="0"/>
  <w15:commentEx w15:paraId="37F75668" w15:done="0"/>
  <w15:commentEx w15:paraId="04744484" w15:done="0"/>
  <w15:commentEx w15:paraId="7C2F9319" w15:done="0"/>
  <w15:commentEx w15:paraId="64B0D913" w15:done="0"/>
  <w15:commentEx w15:paraId="46FC3D55" w15:done="0"/>
  <w15:commentEx w15:paraId="13F4199F" w15:done="0"/>
  <w15:commentEx w15:paraId="78A36B34" w15:done="0"/>
  <w15:commentEx w15:paraId="68E1244F" w15:done="0"/>
  <w15:commentEx w15:paraId="7E835ADD" w15:done="0"/>
  <w15:commentEx w15:paraId="38D27F61" w15:done="0"/>
  <w15:commentEx w15:paraId="681165B8" w15:done="0"/>
  <w15:commentEx w15:paraId="0D0E2FCA" w15:done="0"/>
  <w15:commentEx w15:paraId="6CDB699B" w15:done="0"/>
  <w15:commentEx w15:paraId="63A239BA" w15:done="0"/>
  <w15:commentEx w15:paraId="6C4864D4" w15:done="0"/>
  <w15:commentEx w15:paraId="46614B92" w15:done="0"/>
  <w15:commentEx w15:paraId="58D60092" w15:done="0"/>
  <w15:commentEx w15:paraId="720B8D7F" w15:done="0"/>
  <w15:commentEx w15:paraId="00D9905B" w15:done="0"/>
  <w15:commentEx w15:paraId="55869C77" w15:done="0"/>
  <w15:commentEx w15:paraId="33668411" w15:done="0"/>
  <w15:commentEx w15:paraId="02F2E844" w15:done="0"/>
  <w15:commentEx w15:paraId="508BBB4C" w15:done="0"/>
  <w15:commentEx w15:paraId="76E026E7" w15:done="0"/>
  <w15:commentEx w15:paraId="18633462" w15:done="0"/>
  <w15:commentEx w15:paraId="60A5CFD2" w15:done="0"/>
  <w15:commentEx w15:paraId="12F33768" w15:done="0"/>
  <w15:commentEx w15:paraId="7270747B" w15:done="0"/>
  <w15:commentEx w15:paraId="60C4C28A" w15:done="0"/>
  <w15:commentEx w15:paraId="2F98F457" w15:done="0"/>
  <w15:commentEx w15:paraId="50489BAA" w15:done="0"/>
  <w15:commentEx w15:paraId="15291B92" w15:done="0"/>
  <w15:commentEx w15:paraId="13D89277" w15:done="0"/>
  <w15:commentEx w15:paraId="302B8FC1" w15:done="0"/>
  <w15:commentEx w15:paraId="65AB4F9C" w15:done="0"/>
  <w15:commentEx w15:paraId="134B9132" w15:done="0"/>
  <w15:commentEx w15:paraId="4D2FB8B3" w15:done="0"/>
  <w15:commentEx w15:paraId="66309A05" w15:done="0"/>
  <w15:commentEx w15:paraId="10DC49E0" w15:done="0"/>
  <w15:commentEx w15:paraId="5988E60D" w15:done="0"/>
  <w15:commentEx w15:paraId="1D6A3B2A" w15:paraIdParent="5988E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6F9EF" w16cid:durableId="20B35589"/>
  <w16cid:commentId w16cid:paraId="1FAA2656" w16cid:durableId="20B355D3"/>
  <w16cid:commentId w16cid:paraId="0996C09E" w16cid:durableId="20B3560C"/>
  <w16cid:commentId w16cid:paraId="2379D15B" w16cid:durableId="20B3575E"/>
  <w16cid:commentId w16cid:paraId="7C8AB536" w16cid:durableId="20B357E2"/>
  <w16cid:commentId w16cid:paraId="26EDBAB4" w16cid:durableId="20B3581A"/>
  <w16cid:commentId w16cid:paraId="20ABA6D8" w16cid:durableId="20B35850"/>
  <w16cid:commentId w16cid:paraId="36F02BEB" w16cid:durableId="20B358BE"/>
  <w16cid:commentId w16cid:paraId="3FEBF5C9" w16cid:durableId="20B359CD"/>
  <w16cid:commentId w16cid:paraId="27DF201F" w16cid:durableId="20B35A1C"/>
  <w16cid:commentId w16cid:paraId="73E0AA88" w16cid:durableId="20B35B50"/>
  <w16cid:commentId w16cid:paraId="37F75668" w16cid:durableId="20B35BDF"/>
  <w16cid:commentId w16cid:paraId="04744484" w16cid:durableId="20B35BF4"/>
  <w16cid:commentId w16cid:paraId="7C2F9319" w16cid:durableId="20B35C51"/>
  <w16cid:commentId w16cid:paraId="64B0D913" w16cid:durableId="20B35C76"/>
  <w16cid:commentId w16cid:paraId="46FC3D55" w16cid:durableId="20B35C8C"/>
  <w16cid:commentId w16cid:paraId="13F4199F" w16cid:durableId="20B35CF4"/>
  <w16cid:commentId w16cid:paraId="78A36B34" w16cid:durableId="20B35D34"/>
  <w16cid:commentId w16cid:paraId="68E1244F" w16cid:durableId="20B35E0F"/>
  <w16cid:commentId w16cid:paraId="7E835ADD" w16cid:durableId="20B35E4E"/>
  <w16cid:commentId w16cid:paraId="38D27F61" w16cid:durableId="20B35E6C"/>
  <w16cid:commentId w16cid:paraId="681165B8" w16cid:durableId="20B35E8F"/>
  <w16cid:commentId w16cid:paraId="0D0E2FCA" w16cid:durableId="20B35ED5"/>
  <w16cid:commentId w16cid:paraId="6CDB699B" w16cid:durableId="20B35F42"/>
  <w16cid:commentId w16cid:paraId="63A239BA" w16cid:durableId="20B35F4F"/>
  <w16cid:commentId w16cid:paraId="6C4864D4" w16cid:durableId="20B35F77"/>
  <w16cid:commentId w16cid:paraId="46614B92" w16cid:durableId="20B35FA2"/>
  <w16cid:commentId w16cid:paraId="58D60092" w16cid:durableId="20B3600A"/>
  <w16cid:commentId w16cid:paraId="720B8D7F" w16cid:durableId="20B36033"/>
  <w16cid:commentId w16cid:paraId="00D9905B" w16cid:durableId="20B360EA"/>
  <w16cid:commentId w16cid:paraId="55869C77" w16cid:durableId="20B36129"/>
  <w16cid:commentId w16cid:paraId="33668411" w16cid:durableId="20B3615D"/>
  <w16cid:commentId w16cid:paraId="02F2E844" w16cid:durableId="20B36189"/>
  <w16cid:commentId w16cid:paraId="508BBB4C" w16cid:durableId="20B361BA"/>
  <w16cid:commentId w16cid:paraId="76E026E7" w16cid:durableId="20B3621B"/>
  <w16cid:commentId w16cid:paraId="18633462" w16cid:durableId="20B36358"/>
  <w16cid:commentId w16cid:paraId="60A5CFD2" w16cid:durableId="20B36386"/>
  <w16cid:commentId w16cid:paraId="12F33768" w16cid:durableId="20B363FC"/>
  <w16cid:commentId w16cid:paraId="7270747B" w16cid:durableId="20ACF084"/>
  <w16cid:commentId w16cid:paraId="60C4C28A" w16cid:durableId="20B36462"/>
  <w16cid:commentId w16cid:paraId="2F98F457" w16cid:durableId="20B364CD"/>
  <w16cid:commentId w16cid:paraId="50489BAA" w16cid:durableId="20B36530"/>
  <w16cid:commentId w16cid:paraId="15291B92" w16cid:durableId="20ACF086"/>
  <w16cid:commentId w16cid:paraId="13D89277" w16cid:durableId="20ACF087"/>
  <w16cid:commentId w16cid:paraId="302B8FC1" w16cid:durableId="20ACF088"/>
  <w16cid:commentId w16cid:paraId="65AB4F9C" w16cid:durableId="20ACF089"/>
  <w16cid:commentId w16cid:paraId="134B9132" w16cid:durableId="20ACF08A"/>
  <w16cid:commentId w16cid:paraId="4D2FB8B3" w16cid:durableId="20ACF08D"/>
  <w16cid:commentId w16cid:paraId="66309A05" w16cid:durableId="20ACF08E"/>
  <w16cid:commentId w16cid:paraId="10DC49E0" w16cid:durableId="20ACF08F"/>
  <w16cid:commentId w16cid:paraId="5988E60D" w16cid:durableId="20ACF090"/>
  <w16cid:commentId w16cid:paraId="1D6A3B2A" w16cid:durableId="20ACF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D8ED2" w14:textId="77777777" w:rsidR="0085273E" w:rsidRDefault="0085273E" w:rsidP="00F02B26">
      <w:r>
        <w:separator/>
      </w:r>
    </w:p>
  </w:endnote>
  <w:endnote w:type="continuationSeparator" w:id="0">
    <w:p w14:paraId="2DBC5C79" w14:textId="77777777" w:rsidR="0085273E" w:rsidRDefault="0085273E" w:rsidP="00F0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Times New Roman"/>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D50D2" w14:textId="77777777" w:rsidR="004D12CC" w:rsidRDefault="004D12CC">
    <w:pPr>
      <w:pStyle w:val="Footer"/>
      <w:jc w:val="center"/>
    </w:pPr>
  </w:p>
  <w:sdt>
    <w:sdtPr>
      <w:id w:val="-681588138"/>
      <w:docPartObj>
        <w:docPartGallery w:val="Page Numbers (Bottom of Page)"/>
        <w:docPartUnique/>
      </w:docPartObj>
    </w:sdtPr>
    <w:sdtEndPr>
      <w:rPr>
        <w:noProof/>
      </w:rPr>
    </w:sdtEndPr>
    <w:sdtContent>
      <w:p w14:paraId="308061CC" w14:textId="21463509" w:rsidR="004D12CC" w:rsidRDefault="004D12CC">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6377A29" w14:textId="77777777" w:rsidR="004D12CC" w:rsidRDefault="004D1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91B1" w14:textId="4E2740F9" w:rsidR="004D12CC" w:rsidRPr="00E82DF1" w:rsidRDefault="004D12CC" w:rsidP="00E82DF1">
    <w:pPr>
      <w:pStyle w:val="Footer"/>
      <w:jc w:val="center"/>
    </w:pPr>
    <w:r w:rsidRPr="00E82DF1">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7F028" w14:textId="77777777" w:rsidR="0085273E" w:rsidRDefault="0085273E" w:rsidP="00F02B26">
      <w:r>
        <w:separator/>
      </w:r>
    </w:p>
  </w:footnote>
  <w:footnote w:type="continuationSeparator" w:id="0">
    <w:p w14:paraId="2969D3EE" w14:textId="77777777" w:rsidR="0085273E" w:rsidRDefault="0085273E" w:rsidP="00F02B2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anuel Dollinger">
    <w15:presenceInfo w15:providerId="AD" w15:userId="S::edolling@personalmicrosoftsoftware.uci.edu::b209ab10-26f2-4d23-9ff4-1a0f107ff888"/>
  </w15:person>
  <w15:person w15:author="cang">
    <w15:presenceInfo w15:providerId="None" w15:userId="c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Methods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0pewzt5z5fwbeeaza5ar9gf5ptps0svw9r&quot;&gt;EndNote_Cang&lt;record-ids&gt;&lt;item&gt;1&lt;/item&gt;&lt;item&gt;2&lt;/item&gt;&lt;item&gt;3&lt;/item&gt;&lt;item&gt;4&lt;/item&gt;&lt;item&gt;5&lt;/item&gt;&lt;item&gt;6&lt;/item&gt;&lt;item&gt;7&lt;/item&gt;&lt;item&gt;9&lt;/item&gt;&lt;item&gt;10&lt;/item&gt;&lt;item&gt;11&lt;/item&gt;&lt;item&gt;12&lt;/item&gt;&lt;item&gt;14&lt;/item&gt;&lt;item&gt;15&lt;/item&gt;&lt;item&gt;16&lt;/item&gt;&lt;item&gt;17&lt;/item&gt;&lt;item&gt;19&lt;/item&gt;&lt;item&gt;20&lt;/item&gt;&lt;item&gt;22&lt;/item&gt;&lt;item&gt;23&lt;/item&gt;&lt;item&gt;25&lt;/item&gt;&lt;item&gt;26&lt;/item&gt;&lt;item&gt;27&lt;/item&gt;&lt;item&gt;29&lt;/item&gt;&lt;item&gt;31&lt;/item&gt;&lt;item&gt;32&lt;/item&gt;&lt;item&gt;33&lt;/item&gt;&lt;item&gt;34&lt;/item&gt;&lt;/record-ids&gt;&lt;/item&gt;&lt;/Libraries&gt;"/>
  </w:docVars>
  <w:rsids>
    <w:rsidRoot w:val="00620BA4"/>
    <w:rsid w:val="0000220C"/>
    <w:rsid w:val="000042E3"/>
    <w:rsid w:val="00007D56"/>
    <w:rsid w:val="00017DF2"/>
    <w:rsid w:val="00017F4C"/>
    <w:rsid w:val="00022BAF"/>
    <w:rsid w:val="00024909"/>
    <w:rsid w:val="00025DF0"/>
    <w:rsid w:val="00027913"/>
    <w:rsid w:val="00027923"/>
    <w:rsid w:val="00033087"/>
    <w:rsid w:val="00034E44"/>
    <w:rsid w:val="000350C5"/>
    <w:rsid w:val="00043BA5"/>
    <w:rsid w:val="00044289"/>
    <w:rsid w:val="00045230"/>
    <w:rsid w:val="00047C85"/>
    <w:rsid w:val="00054FAF"/>
    <w:rsid w:val="00057405"/>
    <w:rsid w:val="00061731"/>
    <w:rsid w:val="00061D91"/>
    <w:rsid w:val="000636BA"/>
    <w:rsid w:val="00066908"/>
    <w:rsid w:val="00067293"/>
    <w:rsid w:val="00071D41"/>
    <w:rsid w:val="0007764E"/>
    <w:rsid w:val="000811AD"/>
    <w:rsid w:val="000854FC"/>
    <w:rsid w:val="00085A1C"/>
    <w:rsid w:val="00090FF6"/>
    <w:rsid w:val="00091462"/>
    <w:rsid w:val="00096B12"/>
    <w:rsid w:val="000A30EF"/>
    <w:rsid w:val="000A7ACE"/>
    <w:rsid w:val="000B552B"/>
    <w:rsid w:val="000B767A"/>
    <w:rsid w:val="000B7DD5"/>
    <w:rsid w:val="000C21E6"/>
    <w:rsid w:val="000C4183"/>
    <w:rsid w:val="000C5307"/>
    <w:rsid w:val="000C6AC9"/>
    <w:rsid w:val="000D0765"/>
    <w:rsid w:val="000D2445"/>
    <w:rsid w:val="000D2997"/>
    <w:rsid w:val="000D5441"/>
    <w:rsid w:val="000D5FDA"/>
    <w:rsid w:val="000D6EFB"/>
    <w:rsid w:val="000D704A"/>
    <w:rsid w:val="000E26B8"/>
    <w:rsid w:val="000E2A95"/>
    <w:rsid w:val="000E33EF"/>
    <w:rsid w:val="000E6F9E"/>
    <w:rsid w:val="000F3547"/>
    <w:rsid w:val="000F6CD6"/>
    <w:rsid w:val="000F7ABE"/>
    <w:rsid w:val="001045C9"/>
    <w:rsid w:val="001054DD"/>
    <w:rsid w:val="00111933"/>
    <w:rsid w:val="00112B14"/>
    <w:rsid w:val="00113DED"/>
    <w:rsid w:val="001179F6"/>
    <w:rsid w:val="00121C4C"/>
    <w:rsid w:val="00123EB4"/>
    <w:rsid w:val="001254A0"/>
    <w:rsid w:val="001302FB"/>
    <w:rsid w:val="00131DA1"/>
    <w:rsid w:val="001328AF"/>
    <w:rsid w:val="00137548"/>
    <w:rsid w:val="0014140C"/>
    <w:rsid w:val="001420E2"/>
    <w:rsid w:val="001430AD"/>
    <w:rsid w:val="001442D6"/>
    <w:rsid w:val="001476FF"/>
    <w:rsid w:val="00151D9C"/>
    <w:rsid w:val="0015338E"/>
    <w:rsid w:val="00161937"/>
    <w:rsid w:val="00170F12"/>
    <w:rsid w:val="00171C5B"/>
    <w:rsid w:val="00176230"/>
    <w:rsid w:val="00177D4F"/>
    <w:rsid w:val="00180165"/>
    <w:rsid w:val="001862CE"/>
    <w:rsid w:val="00187BDC"/>
    <w:rsid w:val="0019722D"/>
    <w:rsid w:val="001A0253"/>
    <w:rsid w:val="001A0BB1"/>
    <w:rsid w:val="001A149B"/>
    <w:rsid w:val="001A17AA"/>
    <w:rsid w:val="001A1F73"/>
    <w:rsid w:val="001A516A"/>
    <w:rsid w:val="001A577A"/>
    <w:rsid w:val="001A6F70"/>
    <w:rsid w:val="001B29BD"/>
    <w:rsid w:val="001B4478"/>
    <w:rsid w:val="001B62CE"/>
    <w:rsid w:val="001C07F4"/>
    <w:rsid w:val="001C1A69"/>
    <w:rsid w:val="001C38ED"/>
    <w:rsid w:val="001C3ABC"/>
    <w:rsid w:val="001D0326"/>
    <w:rsid w:val="001D73DD"/>
    <w:rsid w:val="001D7471"/>
    <w:rsid w:val="001D7DC1"/>
    <w:rsid w:val="001E0C6A"/>
    <w:rsid w:val="001E3AEA"/>
    <w:rsid w:val="001E4A49"/>
    <w:rsid w:val="001E4F8E"/>
    <w:rsid w:val="001F5C78"/>
    <w:rsid w:val="001F636C"/>
    <w:rsid w:val="001F7494"/>
    <w:rsid w:val="001F7D02"/>
    <w:rsid w:val="00201E55"/>
    <w:rsid w:val="002066B7"/>
    <w:rsid w:val="00207E43"/>
    <w:rsid w:val="00213619"/>
    <w:rsid w:val="002137A9"/>
    <w:rsid w:val="00216E4F"/>
    <w:rsid w:val="00217A49"/>
    <w:rsid w:val="002244CC"/>
    <w:rsid w:val="002256F6"/>
    <w:rsid w:val="00227E8A"/>
    <w:rsid w:val="00231E05"/>
    <w:rsid w:val="00232142"/>
    <w:rsid w:val="00232441"/>
    <w:rsid w:val="002347C1"/>
    <w:rsid w:val="002362BB"/>
    <w:rsid w:val="00236D78"/>
    <w:rsid w:val="0024052F"/>
    <w:rsid w:val="00244B33"/>
    <w:rsid w:val="0024680A"/>
    <w:rsid w:val="00246AF7"/>
    <w:rsid w:val="00252B4D"/>
    <w:rsid w:val="0025630D"/>
    <w:rsid w:val="002602B4"/>
    <w:rsid w:val="00260F92"/>
    <w:rsid w:val="002613CC"/>
    <w:rsid w:val="002614D9"/>
    <w:rsid w:val="002673E5"/>
    <w:rsid w:val="00276A0A"/>
    <w:rsid w:val="00280225"/>
    <w:rsid w:val="002806F6"/>
    <w:rsid w:val="00281AF1"/>
    <w:rsid w:val="00281E47"/>
    <w:rsid w:val="00282F95"/>
    <w:rsid w:val="00283580"/>
    <w:rsid w:val="00286C2C"/>
    <w:rsid w:val="00287A48"/>
    <w:rsid w:val="00291EBE"/>
    <w:rsid w:val="00293C48"/>
    <w:rsid w:val="002951EC"/>
    <w:rsid w:val="002B2219"/>
    <w:rsid w:val="002B29A5"/>
    <w:rsid w:val="002B3681"/>
    <w:rsid w:val="002B395B"/>
    <w:rsid w:val="002C0454"/>
    <w:rsid w:val="002C0701"/>
    <w:rsid w:val="002C0D36"/>
    <w:rsid w:val="002C7BBF"/>
    <w:rsid w:val="002D1566"/>
    <w:rsid w:val="002D6537"/>
    <w:rsid w:val="002D6DAE"/>
    <w:rsid w:val="002D74EF"/>
    <w:rsid w:val="002E20C4"/>
    <w:rsid w:val="002E3C12"/>
    <w:rsid w:val="00304036"/>
    <w:rsid w:val="00305CCC"/>
    <w:rsid w:val="00305D38"/>
    <w:rsid w:val="003062C4"/>
    <w:rsid w:val="003110DA"/>
    <w:rsid w:val="00313160"/>
    <w:rsid w:val="00323C29"/>
    <w:rsid w:val="00323CBC"/>
    <w:rsid w:val="00324318"/>
    <w:rsid w:val="00324498"/>
    <w:rsid w:val="003254DF"/>
    <w:rsid w:val="00325577"/>
    <w:rsid w:val="003259E1"/>
    <w:rsid w:val="00331481"/>
    <w:rsid w:val="00340488"/>
    <w:rsid w:val="0034068B"/>
    <w:rsid w:val="00341D3D"/>
    <w:rsid w:val="003420A2"/>
    <w:rsid w:val="00343847"/>
    <w:rsid w:val="00344576"/>
    <w:rsid w:val="003466FC"/>
    <w:rsid w:val="0035189A"/>
    <w:rsid w:val="00352E06"/>
    <w:rsid w:val="00356810"/>
    <w:rsid w:val="00362C4C"/>
    <w:rsid w:val="00363473"/>
    <w:rsid w:val="003711F5"/>
    <w:rsid w:val="00371D33"/>
    <w:rsid w:val="00371E83"/>
    <w:rsid w:val="003779A9"/>
    <w:rsid w:val="003813FE"/>
    <w:rsid w:val="00385677"/>
    <w:rsid w:val="003872A9"/>
    <w:rsid w:val="003878F3"/>
    <w:rsid w:val="003967C6"/>
    <w:rsid w:val="003A0A1D"/>
    <w:rsid w:val="003A1DD4"/>
    <w:rsid w:val="003A2D6D"/>
    <w:rsid w:val="003A7024"/>
    <w:rsid w:val="003A7A46"/>
    <w:rsid w:val="003B029B"/>
    <w:rsid w:val="003B0689"/>
    <w:rsid w:val="003C0F17"/>
    <w:rsid w:val="003C18F3"/>
    <w:rsid w:val="003C2CB9"/>
    <w:rsid w:val="003C5E81"/>
    <w:rsid w:val="003C7820"/>
    <w:rsid w:val="003C78EB"/>
    <w:rsid w:val="003D4038"/>
    <w:rsid w:val="003E1E2A"/>
    <w:rsid w:val="003E4B8A"/>
    <w:rsid w:val="003E6712"/>
    <w:rsid w:val="003E6E54"/>
    <w:rsid w:val="003F1E86"/>
    <w:rsid w:val="003F26CB"/>
    <w:rsid w:val="003F275E"/>
    <w:rsid w:val="003F52CB"/>
    <w:rsid w:val="003F5BDD"/>
    <w:rsid w:val="0040025F"/>
    <w:rsid w:val="00400DED"/>
    <w:rsid w:val="004017F6"/>
    <w:rsid w:val="004024E4"/>
    <w:rsid w:val="004027E3"/>
    <w:rsid w:val="0040350E"/>
    <w:rsid w:val="004058E0"/>
    <w:rsid w:val="00406B63"/>
    <w:rsid w:val="00410096"/>
    <w:rsid w:val="00410B9F"/>
    <w:rsid w:val="00410D0F"/>
    <w:rsid w:val="00413A43"/>
    <w:rsid w:val="00416351"/>
    <w:rsid w:val="00416B56"/>
    <w:rsid w:val="00422B31"/>
    <w:rsid w:val="00425ED9"/>
    <w:rsid w:val="00431BDC"/>
    <w:rsid w:val="004427F4"/>
    <w:rsid w:val="00444AD0"/>
    <w:rsid w:val="00446E72"/>
    <w:rsid w:val="00451B0A"/>
    <w:rsid w:val="0045288D"/>
    <w:rsid w:val="0046101B"/>
    <w:rsid w:val="004618D8"/>
    <w:rsid w:val="00463637"/>
    <w:rsid w:val="0046426F"/>
    <w:rsid w:val="004648C9"/>
    <w:rsid w:val="0046546D"/>
    <w:rsid w:val="00467A1D"/>
    <w:rsid w:val="00467F96"/>
    <w:rsid w:val="00471B58"/>
    <w:rsid w:val="00475B0D"/>
    <w:rsid w:val="00476945"/>
    <w:rsid w:val="00481F06"/>
    <w:rsid w:val="00482330"/>
    <w:rsid w:val="00482E66"/>
    <w:rsid w:val="00486496"/>
    <w:rsid w:val="0048683B"/>
    <w:rsid w:val="004907B0"/>
    <w:rsid w:val="00495654"/>
    <w:rsid w:val="004A0692"/>
    <w:rsid w:val="004A0776"/>
    <w:rsid w:val="004A2519"/>
    <w:rsid w:val="004B07AB"/>
    <w:rsid w:val="004B1990"/>
    <w:rsid w:val="004B1A17"/>
    <w:rsid w:val="004B5D32"/>
    <w:rsid w:val="004B5D99"/>
    <w:rsid w:val="004B6BD5"/>
    <w:rsid w:val="004B718C"/>
    <w:rsid w:val="004B79F3"/>
    <w:rsid w:val="004C009C"/>
    <w:rsid w:val="004D12CC"/>
    <w:rsid w:val="004D63EF"/>
    <w:rsid w:val="004E2FB2"/>
    <w:rsid w:val="004E4B98"/>
    <w:rsid w:val="004F2F41"/>
    <w:rsid w:val="004F32D4"/>
    <w:rsid w:val="004F63F2"/>
    <w:rsid w:val="004F687D"/>
    <w:rsid w:val="004F7D96"/>
    <w:rsid w:val="00504A35"/>
    <w:rsid w:val="00507F4A"/>
    <w:rsid w:val="00512E9A"/>
    <w:rsid w:val="00516068"/>
    <w:rsid w:val="00522529"/>
    <w:rsid w:val="00524B7C"/>
    <w:rsid w:val="0053037B"/>
    <w:rsid w:val="00531B20"/>
    <w:rsid w:val="005356B5"/>
    <w:rsid w:val="005443A2"/>
    <w:rsid w:val="0054513B"/>
    <w:rsid w:val="00545704"/>
    <w:rsid w:val="0054669B"/>
    <w:rsid w:val="00547ED2"/>
    <w:rsid w:val="0055361C"/>
    <w:rsid w:val="00557C07"/>
    <w:rsid w:val="00561DB3"/>
    <w:rsid w:val="005624D2"/>
    <w:rsid w:val="00563E55"/>
    <w:rsid w:val="00571507"/>
    <w:rsid w:val="00571A1F"/>
    <w:rsid w:val="00571F83"/>
    <w:rsid w:val="00574E2A"/>
    <w:rsid w:val="00576D52"/>
    <w:rsid w:val="00576DA0"/>
    <w:rsid w:val="00580C0D"/>
    <w:rsid w:val="0058621F"/>
    <w:rsid w:val="005862EF"/>
    <w:rsid w:val="00590679"/>
    <w:rsid w:val="00594975"/>
    <w:rsid w:val="00595C6A"/>
    <w:rsid w:val="005A0C21"/>
    <w:rsid w:val="005A3436"/>
    <w:rsid w:val="005B1591"/>
    <w:rsid w:val="005B5262"/>
    <w:rsid w:val="005C3073"/>
    <w:rsid w:val="005C434E"/>
    <w:rsid w:val="005D7E15"/>
    <w:rsid w:val="005E0F3A"/>
    <w:rsid w:val="005E3EF3"/>
    <w:rsid w:val="005E69CD"/>
    <w:rsid w:val="005E70C7"/>
    <w:rsid w:val="005F0906"/>
    <w:rsid w:val="005F2C70"/>
    <w:rsid w:val="005F4884"/>
    <w:rsid w:val="005F54F9"/>
    <w:rsid w:val="005F6FAC"/>
    <w:rsid w:val="005F737A"/>
    <w:rsid w:val="0060064A"/>
    <w:rsid w:val="00602772"/>
    <w:rsid w:val="006032F6"/>
    <w:rsid w:val="00611153"/>
    <w:rsid w:val="00611FBC"/>
    <w:rsid w:val="00612CBA"/>
    <w:rsid w:val="00613EF4"/>
    <w:rsid w:val="00614256"/>
    <w:rsid w:val="00614F8D"/>
    <w:rsid w:val="00616C32"/>
    <w:rsid w:val="00620BA4"/>
    <w:rsid w:val="00626645"/>
    <w:rsid w:val="006335F9"/>
    <w:rsid w:val="006457B5"/>
    <w:rsid w:val="00647228"/>
    <w:rsid w:val="00653233"/>
    <w:rsid w:val="00661537"/>
    <w:rsid w:val="0066229D"/>
    <w:rsid w:val="006628AF"/>
    <w:rsid w:val="00665F30"/>
    <w:rsid w:val="006665F7"/>
    <w:rsid w:val="00666A20"/>
    <w:rsid w:val="00672791"/>
    <w:rsid w:val="006757B5"/>
    <w:rsid w:val="00680243"/>
    <w:rsid w:val="00682717"/>
    <w:rsid w:val="006A643C"/>
    <w:rsid w:val="006A7B64"/>
    <w:rsid w:val="006C2C37"/>
    <w:rsid w:val="006C336B"/>
    <w:rsid w:val="006C540F"/>
    <w:rsid w:val="006C6F18"/>
    <w:rsid w:val="006C7983"/>
    <w:rsid w:val="006D112C"/>
    <w:rsid w:val="006D20BE"/>
    <w:rsid w:val="006D3CFD"/>
    <w:rsid w:val="006D7D6C"/>
    <w:rsid w:val="006E109D"/>
    <w:rsid w:val="006E1AD7"/>
    <w:rsid w:val="006E5774"/>
    <w:rsid w:val="006E722A"/>
    <w:rsid w:val="006F05E5"/>
    <w:rsid w:val="006F091D"/>
    <w:rsid w:val="006F4B2F"/>
    <w:rsid w:val="0070222B"/>
    <w:rsid w:val="00702516"/>
    <w:rsid w:val="00703AD0"/>
    <w:rsid w:val="007059A0"/>
    <w:rsid w:val="007102B6"/>
    <w:rsid w:val="00713293"/>
    <w:rsid w:val="00717535"/>
    <w:rsid w:val="00723E32"/>
    <w:rsid w:val="00724C78"/>
    <w:rsid w:val="0072567D"/>
    <w:rsid w:val="00731414"/>
    <w:rsid w:val="007315C6"/>
    <w:rsid w:val="00731E2F"/>
    <w:rsid w:val="00741292"/>
    <w:rsid w:val="007429B4"/>
    <w:rsid w:val="00746A6D"/>
    <w:rsid w:val="00750613"/>
    <w:rsid w:val="007557F5"/>
    <w:rsid w:val="00755A6C"/>
    <w:rsid w:val="00755FD0"/>
    <w:rsid w:val="007571A9"/>
    <w:rsid w:val="007574E5"/>
    <w:rsid w:val="00764B1D"/>
    <w:rsid w:val="00767DBD"/>
    <w:rsid w:val="00770B18"/>
    <w:rsid w:val="00772BF1"/>
    <w:rsid w:val="00774548"/>
    <w:rsid w:val="00777F95"/>
    <w:rsid w:val="00783A8A"/>
    <w:rsid w:val="00784538"/>
    <w:rsid w:val="00784A3F"/>
    <w:rsid w:val="0078673A"/>
    <w:rsid w:val="0079751C"/>
    <w:rsid w:val="007A055E"/>
    <w:rsid w:val="007A4E89"/>
    <w:rsid w:val="007A5A7C"/>
    <w:rsid w:val="007A5BD1"/>
    <w:rsid w:val="007A681C"/>
    <w:rsid w:val="007B245A"/>
    <w:rsid w:val="007B2F9B"/>
    <w:rsid w:val="007B4624"/>
    <w:rsid w:val="007B4D1B"/>
    <w:rsid w:val="007B5969"/>
    <w:rsid w:val="007B690A"/>
    <w:rsid w:val="007B7094"/>
    <w:rsid w:val="007B70A7"/>
    <w:rsid w:val="007B75CC"/>
    <w:rsid w:val="007C76BD"/>
    <w:rsid w:val="007D2C89"/>
    <w:rsid w:val="007D5F8B"/>
    <w:rsid w:val="007E15A7"/>
    <w:rsid w:val="007E2541"/>
    <w:rsid w:val="007E5026"/>
    <w:rsid w:val="007E51FF"/>
    <w:rsid w:val="007E687A"/>
    <w:rsid w:val="007E6DFF"/>
    <w:rsid w:val="007E7E56"/>
    <w:rsid w:val="007F3AC4"/>
    <w:rsid w:val="007F3B51"/>
    <w:rsid w:val="007F5613"/>
    <w:rsid w:val="007F757E"/>
    <w:rsid w:val="007F7B38"/>
    <w:rsid w:val="0080111F"/>
    <w:rsid w:val="008017A7"/>
    <w:rsid w:val="00804CA6"/>
    <w:rsid w:val="00807D50"/>
    <w:rsid w:val="0081725D"/>
    <w:rsid w:val="00823172"/>
    <w:rsid w:val="0082687B"/>
    <w:rsid w:val="0082689C"/>
    <w:rsid w:val="008275EA"/>
    <w:rsid w:val="008277F7"/>
    <w:rsid w:val="00827FB7"/>
    <w:rsid w:val="00830E62"/>
    <w:rsid w:val="00830EB7"/>
    <w:rsid w:val="0083232E"/>
    <w:rsid w:val="00840FC0"/>
    <w:rsid w:val="00844C59"/>
    <w:rsid w:val="008452E5"/>
    <w:rsid w:val="008453FB"/>
    <w:rsid w:val="00845C38"/>
    <w:rsid w:val="0085273E"/>
    <w:rsid w:val="00853474"/>
    <w:rsid w:val="008546C6"/>
    <w:rsid w:val="00855784"/>
    <w:rsid w:val="00856680"/>
    <w:rsid w:val="008567E9"/>
    <w:rsid w:val="00857888"/>
    <w:rsid w:val="008641CD"/>
    <w:rsid w:val="0087159D"/>
    <w:rsid w:val="00872455"/>
    <w:rsid w:val="00877619"/>
    <w:rsid w:val="008802B6"/>
    <w:rsid w:val="0088165F"/>
    <w:rsid w:val="00881C8D"/>
    <w:rsid w:val="008841B0"/>
    <w:rsid w:val="008873EE"/>
    <w:rsid w:val="00887C91"/>
    <w:rsid w:val="0089119E"/>
    <w:rsid w:val="00894B93"/>
    <w:rsid w:val="008A2409"/>
    <w:rsid w:val="008A2558"/>
    <w:rsid w:val="008B019F"/>
    <w:rsid w:val="008B7C5C"/>
    <w:rsid w:val="008C04DD"/>
    <w:rsid w:val="008C189F"/>
    <w:rsid w:val="008C6D27"/>
    <w:rsid w:val="008C7F5F"/>
    <w:rsid w:val="008D0C3D"/>
    <w:rsid w:val="008D3545"/>
    <w:rsid w:val="008D66F2"/>
    <w:rsid w:val="008D7795"/>
    <w:rsid w:val="008E1AB1"/>
    <w:rsid w:val="008E6118"/>
    <w:rsid w:val="008E7C02"/>
    <w:rsid w:val="00902502"/>
    <w:rsid w:val="009042A0"/>
    <w:rsid w:val="009128DC"/>
    <w:rsid w:val="00912BD0"/>
    <w:rsid w:val="00914FB5"/>
    <w:rsid w:val="00914FCD"/>
    <w:rsid w:val="00915DAF"/>
    <w:rsid w:val="00924A85"/>
    <w:rsid w:val="00924E09"/>
    <w:rsid w:val="00924EC4"/>
    <w:rsid w:val="009271EE"/>
    <w:rsid w:val="00930837"/>
    <w:rsid w:val="009326DD"/>
    <w:rsid w:val="009347A8"/>
    <w:rsid w:val="00936DD6"/>
    <w:rsid w:val="00946FD7"/>
    <w:rsid w:val="00947AB4"/>
    <w:rsid w:val="00956C1A"/>
    <w:rsid w:val="009631C9"/>
    <w:rsid w:val="0096428B"/>
    <w:rsid w:val="00964385"/>
    <w:rsid w:val="0097379B"/>
    <w:rsid w:val="00973F36"/>
    <w:rsid w:val="00975E3F"/>
    <w:rsid w:val="009764F2"/>
    <w:rsid w:val="00976CE4"/>
    <w:rsid w:val="00977C29"/>
    <w:rsid w:val="00982019"/>
    <w:rsid w:val="009851D1"/>
    <w:rsid w:val="009862FB"/>
    <w:rsid w:val="00992C7A"/>
    <w:rsid w:val="00997471"/>
    <w:rsid w:val="009A161F"/>
    <w:rsid w:val="009A1C53"/>
    <w:rsid w:val="009A5C01"/>
    <w:rsid w:val="009A70D1"/>
    <w:rsid w:val="009A7A4D"/>
    <w:rsid w:val="009C2183"/>
    <w:rsid w:val="009C247D"/>
    <w:rsid w:val="009C383A"/>
    <w:rsid w:val="009C3D2A"/>
    <w:rsid w:val="009C4428"/>
    <w:rsid w:val="009C44A3"/>
    <w:rsid w:val="009C5736"/>
    <w:rsid w:val="009C7B9A"/>
    <w:rsid w:val="009D2B95"/>
    <w:rsid w:val="009D311E"/>
    <w:rsid w:val="009D3F61"/>
    <w:rsid w:val="009D7B88"/>
    <w:rsid w:val="009E18E7"/>
    <w:rsid w:val="009E2E30"/>
    <w:rsid w:val="009E3AE1"/>
    <w:rsid w:val="009E71AD"/>
    <w:rsid w:val="009F5E5C"/>
    <w:rsid w:val="009F71E2"/>
    <w:rsid w:val="009F7CC8"/>
    <w:rsid w:val="00A004C0"/>
    <w:rsid w:val="00A021CD"/>
    <w:rsid w:val="00A029BC"/>
    <w:rsid w:val="00A0543D"/>
    <w:rsid w:val="00A1360A"/>
    <w:rsid w:val="00A1428C"/>
    <w:rsid w:val="00A17D92"/>
    <w:rsid w:val="00A20C96"/>
    <w:rsid w:val="00A23FDE"/>
    <w:rsid w:val="00A27BC2"/>
    <w:rsid w:val="00A307AA"/>
    <w:rsid w:val="00A30CA6"/>
    <w:rsid w:val="00A31E80"/>
    <w:rsid w:val="00A37E82"/>
    <w:rsid w:val="00A416E6"/>
    <w:rsid w:val="00A41D4A"/>
    <w:rsid w:val="00A443F3"/>
    <w:rsid w:val="00A44916"/>
    <w:rsid w:val="00A46520"/>
    <w:rsid w:val="00A471A8"/>
    <w:rsid w:val="00A52ABD"/>
    <w:rsid w:val="00A55A50"/>
    <w:rsid w:val="00A55B76"/>
    <w:rsid w:val="00A64888"/>
    <w:rsid w:val="00A6732A"/>
    <w:rsid w:val="00A67EC8"/>
    <w:rsid w:val="00A71344"/>
    <w:rsid w:val="00A718B0"/>
    <w:rsid w:val="00A750AD"/>
    <w:rsid w:val="00A75209"/>
    <w:rsid w:val="00A76B92"/>
    <w:rsid w:val="00A83F55"/>
    <w:rsid w:val="00A85D59"/>
    <w:rsid w:val="00A86D07"/>
    <w:rsid w:val="00A86E26"/>
    <w:rsid w:val="00A9166D"/>
    <w:rsid w:val="00A918E9"/>
    <w:rsid w:val="00A9252E"/>
    <w:rsid w:val="00A9444E"/>
    <w:rsid w:val="00A948AE"/>
    <w:rsid w:val="00A96CDE"/>
    <w:rsid w:val="00AA1AA9"/>
    <w:rsid w:val="00AA1D83"/>
    <w:rsid w:val="00AA2404"/>
    <w:rsid w:val="00AA47A4"/>
    <w:rsid w:val="00AA7843"/>
    <w:rsid w:val="00AB36D4"/>
    <w:rsid w:val="00AB5925"/>
    <w:rsid w:val="00AB7FA8"/>
    <w:rsid w:val="00AC0F5B"/>
    <w:rsid w:val="00AC121B"/>
    <w:rsid w:val="00AC76B8"/>
    <w:rsid w:val="00AD09BC"/>
    <w:rsid w:val="00AD222E"/>
    <w:rsid w:val="00AE099F"/>
    <w:rsid w:val="00AE201C"/>
    <w:rsid w:val="00AF4350"/>
    <w:rsid w:val="00AF43EA"/>
    <w:rsid w:val="00AF4715"/>
    <w:rsid w:val="00AF4CB1"/>
    <w:rsid w:val="00AF4EFA"/>
    <w:rsid w:val="00B07328"/>
    <w:rsid w:val="00B10A43"/>
    <w:rsid w:val="00B1676F"/>
    <w:rsid w:val="00B214A1"/>
    <w:rsid w:val="00B21FCC"/>
    <w:rsid w:val="00B24E35"/>
    <w:rsid w:val="00B3064F"/>
    <w:rsid w:val="00B353DF"/>
    <w:rsid w:val="00B37800"/>
    <w:rsid w:val="00B41570"/>
    <w:rsid w:val="00B449BA"/>
    <w:rsid w:val="00B44B26"/>
    <w:rsid w:val="00B45C42"/>
    <w:rsid w:val="00B51B22"/>
    <w:rsid w:val="00B60339"/>
    <w:rsid w:val="00B625FA"/>
    <w:rsid w:val="00B62E4F"/>
    <w:rsid w:val="00B64B9D"/>
    <w:rsid w:val="00B65136"/>
    <w:rsid w:val="00B678E2"/>
    <w:rsid w:val="00B811B2"/>
    <w:rsid w:val="00B81AAD"/>
    <w:rsid w:val="00B82DE3"/>
    <w:rsid w:val="00B84943"/>
    <w:rsid w:val="00B862AE"/>
    <w:rsid w:val="00B91F9E"/>
    <w:rsid w:val="00BA1BF6"/>
    <w:rsid w:val="00BA5ECC"/>
    <w:rsid w:val="00BB3511"/>
    <w:rsid w:val="00BB42BA"/>
    <w:rsid w:val="00BC0A4C"/>
    <w:rsid w:val="00BC3E77"/>
    <w:rsid w:val="00BC5830"/>
    <w:rsid w:val="00BC6F97"/>
    <w:rsid w:val="00BD7C28"/>
    <w:rsid w:val="00BE01B0"/>
    <w:rsid w:val="00BE23F2"/>
    <w:rsid w:val="00BE2CD9"/>
    <w:rsid w:val="00BE6DF6"/>
    <w:rsid w:val="00BF115B"/>
    <w:rsid w:val="00C00EF4"/>
    <w:rsid w:val="00C029AB"/>
    <w:rsid w:val="00C04184"/>
    <w:rsid w:val="00C071FC"/>
    <w:rsid w:val="00C117E1"/>
    <w:rsid w:val="00C16437"/>
    <w:rsid w:val="00C171EE"/>
    <w:rsid w:val="00C21CF9"/>
    <w:rsid w:val="00C2250B"/>
    <w:rsid w:val="00C365B3"/>
    <w:rsid w:val="00C43934"/>
    <w:rsid w:val="00C44274"/>
    <w:rsid w:val="00C44787"/>
    <w:rsid w:val="00C45F02"/>
    <w:rsid w:val="00C467E4"/>
    <w:rsid w:val="00C46ACB"/>
    <w:rsid w:val="00C51A68"/>
    <w:rsid w:val="00C54B42"/>
    <w:rsid w:val="00C55ABD"/>
    <w:rsid w:val="00C56E96"/>
    <w:rsid w:val="00C60148"/>
    <w:rsid w:val="00C62310"/>
    <w:rsid w:val="00C6547A"/>
    <w:rsid w:val="00C66CFA"/>
    <w:rsid w:val="00C7371F"/>
    <w:rsid w:val="00C84776"/>
    <w:rsid w:val="00C8658F"/>
    <w:rsid w:val="00C926AF"/>
    <w:rsid w:val="00CA7B5D"/>
    <w:rsid w:val="00CB1343"/>
    <w:rsid w:val="00CB42FA"/>
    <w:rsid w:val="00CB49F2"/>
    <w:rsid w:val="00CB57BB"/>
    <w:rsid w:val="00CB6575"/>
    <w:rsid w:val="00CC0CED"/>
    <w:rsid w:val="00CC21A3"/>
    <w:rsid w:val="00CC79C1"/>
    <w:rsid w:val="00CD5D9B"/>
    <w:rsid w:val="00CD66FD"/>
    <w:rsid w:val="00CE27C0"/>
    <w:rsid w:val="00CE4703"/>
    <w:rsid w:val="00CE5FE7"/>
    <w:rsid w:val="00CE6061"/>
    <w:rsid w:val="00CF152A"/>
    <w:rsid w:val="00CF1990"/>
    <w:rsid w:val="00CF4755"/>
    <w:rsid w:val="00CF5060"/>
    <w:rsid w:val="00CF6966"/>
    <w:rsid w:val="00D007B0"/>
    <w:rsid w:val="00D01F1C"/>
    <w:rsid w:val="00D0438B"/>
    <w:rsid w:val="00D043AB"/>
    <w:rsid w:val="00D074AE"/>
    <w:rsid w:val="00D07B1F"/>
    <w:rsid w:val="00D11D4B"/>
    <w:rsid w:val="00D145DD"/>
    <w:rsid w:val="00D1508B"/>
    <w:rsid w:val="00D153B0"/>
    <w:rsid w:val="00D15945"/>
    <w:rsid w:val="00D211D7"/>
    <w:rsid w:val="00D21BCC"/>
    <w:rsid w:val="00D23130"/>
    <w:rsid w:val="00D24E39"/>
    <w:rsid w:val="00D2531C"/>
    <w:rsid w:val="00D2611C"/>
    <w:rsid w:val="00D302C2"/>
    <w:rsid w:val="00D3516B"/>
    <w:rsid w:val="00D37E2B"/>
    <w:rsid w:val="00D40C54"/>
    <w:rsid w:val="00D40E39"/>
    <w:rsid w:val="00D42335"/>
    <w:rsid w:val="00D44607"/>
    <w:rsid w:val="00D45B20"/>
    <w:rsid w:val="00D45FA9"/>
    <w:rsid w:val="00D57030"/>
    <w:rsid w:val="00D608CC"/>
    <w:rsid w:val="00D64203"/>
    <w:rsid w:val="00D65F93"/>
    <w:rsid w:val="00D67598"/>
    <w:rsid w:val="00D74893"/>
    <w:rsid w:val="00D754B0"/>
    <w:rsid w:val="00D76655"/>
    <w:rsid w:val="00D77005"/>
    <w:rsid w:val="00D82056"/>
    <w:rsid w:val="00D83DF4"/>
    <w:rsid w:val="00D85C9E"/>
    <w:rsid w:val="00D903BA"/>
    <w:rsid w:val="00D90A7C"/>
    <w:rsid w:val="00D90AEE"/>
    <w:rsid w:val="00D93940"/>
    <w:rsid w:val="00DA5D23"/>
    <w:rsid w:val="00DB1F82"/>
    <w:rsid w:val="00DB4DC8"/>
    <w:rsid w:val="00DB57B4"/>
    <w:rsid w:val="00DC084C"/>
    <w:rsid w:val="00DD48F1"/>
    <w:rsid w:val="00DD52F4"/>
    <w:rsid w:val="00DE0789"/>
    <w:rsid w:val="00DE63BB"/>
    <w:rsid w:val="00DF0900"/>
    <w:rsid w:val="00DF138F"/>
    <w:rsid w:val="00E0073D"/>
    <w:rsid w:val="00E0566C"/>
    <w:rsid w:val="00E06077"/>
    <w:rsid w:val="00E07249"/>
    <w:rsid w:val="00E07D58"/>
    <w:rsid w:val="00E107F8"/>
    <w:rsid w:val="00E17BB4"/>
    <w:rsid w:val="00E2132D"/>
    <w:rsid w:val="00E2219D"/>
    <w:rsid w:val="00E230D0"/>
    <w:rsid w:val="00E23D30"/>
    <w:rsid w:val="00E27A40"/>
    <w:rsid w:val="00E309F7"/>
    <w:rsid w:val="00E33003"/>
    <w:rsid w:val="00E3756E"/>
    <w:rsid w:val="00E42D8B"/>
    <w:rsid w:val="00E43E27"/>
    <w:rsid w:val="00E57AA4"/>
    <w:rsid w:val="00E649FD"/>
    <w:rsid w:val="00E65A25"/>
    <w:rsid w:val="00E666C3"/>
    <w:rsid w:val="00E735EF"/>
    <w:rsid w:val="00E742AF"/>
    <w:rsid w:val="00E76C96"/>
    <w:rsid w:val="00E771DF"/>
    <w:rsid w:val="00E77989"/>
    <w:rsid w:val="00E82DF1"/>
    <w:rsid w:val="00E83363"/>
    <w:rsid w:val="00E86D18"/>
    <w:rsid w:val="00E90FE6"/>
    <w:rsid w:val="00E9730D"/>
    <w:rsid w:val="00EA1BF1"/>
    <w:rsid w:val="00EA44B2"/>
    <w:rsid w:val="00EA619F"/>
    <w:rsid w:val="00EA65CB"/>
    <w:rsid w:val="00EB32C0"/>
    <w:rsid w:val="00EB565A"/>
    <w:rsid w:val="00EB72D0"/>
    <w:rsid w:val="00EB7498"/>
    <w:rsid w:val="00EC119B"/>
    <w:rsid w:val="00ED0264"/>
    <w:rsid w:val="00ED4C8F"/>
    <w:rsid w:val="00ED61DE"/>
    <w:rsid w:val="00ED6F48"/>
    <w:rsid w:val="00ED7291"/>
    <w:rsid w:val="00EE0836"/>
    <w:rsid w:val="00EE2172"/>
    <w:rsid w:val="00EE2C3F"/>
    <w:rsid w:val="00EE38E3"/>
    <w:rsid w:val="00EE485A"/>
    <w:rsid w:val="00EE56D5"/>
    <w:rsid w:val="00EE6FF6"/>
    <w:rsid w:val="00EF496D"/>
    <w:rsid w:val="00F01858"/>
    <w:rsid w:val="00F0259F"/>
    <w:rsid w:val="00F02B26"/>
    <w:rsid w:val="00F05BCB"/>
    <w:rsid w:val="00F114D3"/>
    <w:rsid w:val="00F1266F"/>
    <w:rsid w:val="00F23A74"/>
    <w:rsid w:val="00F23C6E"/>
    <w:rsid w:val="00F23D9C"/>
    <w:rsid w:val="00F31DF2"/>
    <w:rsid w:val="00F31FDA"/>
    <w:rsid w:val="00F34129"/>
    <w:rsid w:val="00F3498B"/>
    <w:rsid w:val="00F35D18"/>
    <w:rsid w:val="00F3633B"/>
    <w:rsid w:val="00F365B4"/>
    <w:rsid w:val="00F439E1"/>
    <w:rsid w:val="00F512AC"/>
    <w:rsid w:val="00F52137"/>
    <w:rsid w:val="00F53916"/>
    <w:rsid w:val="00F5582E"/>
    <w:rsid w:val="00F560D5"/>
    <w:rsid w:val="00F56F5E"/>
    <w:rsid w:val="00F6455E"/>
    <w:rsid w:val="00F6523F"/>
    <w:rsid w:val="00F6701D"/>
    <w:rsid w:val="00F712E5"/>
    <w:rsid w:val="00F716C8"/>
    <w:rsid w:val="00F732AC"/>
    <w:rsid w:val="00F74DC0"/>
    <w:rsid w:val="00F80766"/>
    <w:rsid w:val="00F8110F"/>
    <w:rsid w:val="00F81B83"/>
    <w:rsid w:val="00F83EF2"/>
    <w:rsid w:val="00F92AD4"/>
    <w:rsid w:val="00FA3D6C"/>
    <w:rsid w:val="00FA7E21"/>
    <w:rsid w:val="00FB16A3"/>
    <w:rsid w:val="00FB3F78"/>
    <w:rsid w:val="00FB54BE"/>
    <w:rsid w:val="00FC0229"/>
    <w:rsid w:val="00FC346F"/>
    <w:rsid w:val="00FC39D8"/>
    <w:rsid w:val="00FC5F4E"/>
    <w:rsid w:val="00FD2E23"/>
    <w:rsid w:val="00FD32FE"/>
    <w:rsid w:val="00FD59F8"/>
    <w:rsid w:val="00FD62B4"/>
    <w:rsid w:val="00FE0AA6"/>
    <w:rsid w:val="00FE27F6"/>
    <w:rsid w:val="00FE4250"/>
    <w:rsid w:val="00FE67B5"/>
    <w:rsid w:val="00FF13D7"/>
    <w:rsid w:val="00FF2E42"/>
    <w:rsid w:val="22E4DEF7"/>
    <w:rsid w:val="6EA0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59F688"/>
  <w15:docId w15:val="{88DB81F1-CA7A-2746-86BB-F841CD94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E0"/>
    <w:pPr>
      <w:ind w:firstLine="432"/>
    </w:pPr>
    <w:rPr>
      <w:rFonts w:ascii="Arial" w:hAnsi="Arial"/>
    </w:rPr>
  </w:style>
  <w:style w:type="paragraph" w:styleId="Heading1">
    <w:name w:val="heading 1"/>
    <w:basedOn w:val="Normal"/>
    <w:next w:val="Normal"/>
    <w:link w:val="Heading1Char"/>
    <w:uiPriority w:val="9"/>
    <w:qFormat/>
    <w:rsid w:val="008C04DD"/>
    <w:pPr>
      <w:keepNext/>
      <w:keepLines/>
      <w:spacing w:before="480" w:line="276" w:lineRule="auto"/>
      <w:ind w:firstLine="0"/>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76B92"/>
    <w:pPr>
      <w:jc w:val="center"/>
    </w:pPr>
    <w:rPr>
      <w:rFonts w:cs="Arial"/>
      <w:noProof/>
    </w:rPr>
  </w:style>
  <w:style w:type="character" w:customStyle="1" w:styleId="EndNoteBibliographyTitleChar">
    <w:name w:val="EndNote Bibliography Title Char"/>
    <w:basedOn w:val="DefaultParagraphFont"/>
    <w:link w:val="EndNoteBibliographyTitle"/>
    <w:rsid w:val="00A76B92"/>
    <w:rPr>
      <w:rFonts w:ascii="Arial" w:hAnsi="Arial" w:cs="Arial"/>
      <w:noProof/>
    </w:rPr>
  </w:style>
  <w:style w:type="paragraph" w:customStyle="1" w:styleId="EndNoteBibliography">
    <w:name w:val="EndNote Bibliography"/>
    <w:basedOn w:val="Normal"/>
    <w:link w:val="EndNoteBibliographyChar"/>
    <w:rsid w:val="00A76B92"/>
    <w:rPr>
      <w:rFonts w:cs="Arial"/>
      <w:noProof/>
    </w:rPr>
  </w:style>
  <w:style w:type="character" w:customStyle="1" w:styleId="EndNoteBibliographyChar">
    <w:name w:val="EndNote Bibliography Char"/>
    <w:basedOn w:val="DefaultParagraphFont"/>
    <w:link w:val="EndNoteBibliography"/>
    <w:rsid w:val="00A76B92"/>
    <w:rPr>
      <w:rFonts w:ascii="Arial" w:hAnsi="Arial" w:cs="Arial"/>
      <w:noProof/>
    </w:rPr>
  </w:style>
  <w:style w:type="character" w:styleId="CommentReference">
    <w:name w:val="annotation reference"/>
    <w:basedOn w:val="DefaultParagraphFont"/>
    <w:uiPriority w:val="99"/>
    <w:semiHidden/>
    <w:unhideWhenUsed/>
    <w:rsid w:val="00B64B9D"/>
    <w:rPr>
      <w:sz w:val="16"/>
      <w:szCs w:val="16"/>
    </w:rPr>
  </w:style>
  <w:style w:type="paragraph" w:styleId="CommentText">
    <w:name w:val="annotation text"/>
    <w:basedOn w:val="Normal"/>
    <w:link w:val="CommentTextChar"/>
    <w:uiPriority w:val="99"/>
    <w:semiHidden/>
    <w:unhideWhenUsed/>
    <w:rsid w:val="00B64B9D"/>
    <w:rPr>
      <w:sz w:val="20"/>
      <w:szCs w:val="20"/>
    </w:rPr>
  </w:style>
  <w:style w:type="character" w:customStyle="1" w:styleId="CommentTextChar">
    <w:name w:val="Comment Text Char"/>
    <w:basedOn w:val="DefaultParagraphFont"/>
    <w:link w:val="CommentText"/>
    <w:uiPriority w:val="99"/>
    <w:semiHidden/>
    <w:rsid w:val="00B64B9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B9D"/>
    <w:rPr>
      <w:b/>
      <w:bCs/>
    </w:rPr>
  </w:style>
  <w:style w:type="character" w:customStyle="1" w:styleId="CommentSubjectChar">
    <w:name w:val="Comment Subject Char"/>
    <w:basedOn w:val="CommentTextChar"/>
    <w:link w:val="CommentSubject"/>
    <w:uiPriority w:val="99"/>
    <w:semiHidden/>
    <w:rsid w:val="00B64B9D"/>
    <w:rPr>
      <w:rFonts w:ascii="Arial" w:hAnsi="Arial"/>
      <w:b/>
      <w:bCs/>
      <w:sz w:val="20"/>
      <w:szCs w:val="20"/>
    </w:rPr>
  </w:style>
  <w:style w:type="paragraph" w:styleId="BalloonText">
    <w:name w:val="Balloon Text"/>
    <w:basedOn w:val="Normal"/>
    <w:link w:val="BalloonTextChar"/>
    <w:uiPriority w:val="99"/>
    <w:semiHidden/>
    <w:unhideWhenUsed/>
    <w:rsid w:val="00B64B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B9D"/>
    <w:rPr>
      <w:rFonts w:ascii="Segoe UI" w:hAnsi="Segoe UI" w:cs="Segoe UI"/>
      <w:sz w:val="18"/>
      <w:szCs w:val="18"/>
    </w:rPr>
  </w:style>
  <w:style w:type="paragraph" w:styleId="Header">
    <w:name w:val="header"/>
    <w:basedOn w:val="Normal"/>
    <w:link w:val="HeaderChar"/>
    <w:uiPriority w:val="99"/>
    <w:unhideWhenUsed/>
    <w:rsid w:val="00F02B26"/>
    <w:pPr>
      <w:tabs>
        <w:tab w:val="center" w:pos="4680"/>
        <w:tab w:val="right" w:pos="9360"/>
      </w:tabs>
    </w:pPr>
  </w:style>
  <w:style w:type="character" w:customStyle="1" w:styleId="HeaderChar">
    <w:name w:val="Header Char"/>
    <w:basedOn w:val="DefaultParagraphFont"/>
    <w:link w:val="Header"/>
    <w:uiPriority w:val="99"/>
    <w:rsid w:val="00F02B26"/>
    <w:rPr>
      <w:rFonts w:ascii="Arial" w:hAnsi="Arial"/>
    </w:rPr>
  </w:style>
  <w:style w:type="paragraph" w:styleId="Footer">
    <w:name w:val="footer"/>
    <w:basedOn w:val="Normal"/>
    <w:link w:val="FooterChar"/>
    <w:uiPriority w:val="99"/>
    <w:unhideWhenUsed/>
    <w:rsid w:val="00F02B26"/>
    <w:pPr>
      <w:tabs>
        <w:tab w:val="center" w:pos="4680"/>
        <w:tab w:val="right" w:pos="9360"/>
      </w:tabs>
    </w:pPr>
  </w:style>
  <w:style w:type="character" w:customStyle="1" w:styleId="FooterChar">
    <w:name w:val="Footer Char"/>
    <w:basedOn w:val="DefaultParagraphFont"/>
    <w:link w:val="Footer"/>
    <w:uiPriority w:val="99"/>
    <w:rsid w:val="00F02B26"/>
    <w:rPr>
      <w:rFonts w:ascii="Arial" w:hAnsi="Arial"/>
    </w:rPr>
  </w:style>
  <w:style w:type="character" w:styleId="Hyperlink">
    <w:name w:val="Hyperlink"/>
    <w:basedOn w:val="DefaultParagraphFont"/>
    <w:uiPriority w:val="99"/>
    <w:unhideWhenUsed/>
    <w:rsid w:val="00E82DF1"/>
    <w:rPr>
      <w:color w:val="0563C1" w:themeColor="hyperlink"/>
      <w:u w:val="single"/>
    </w:rPr>
  </w:style>
  <w:style w:type="character" w:customStyle="1" w:styleId="UnresolvedMention1">
    <w:name w:val="Unresolved Mention1"/>
    <w:basedOn w:val="DefaultParagraphFont"/>
    <w:uiPriority w:val="99"/>
    <w:semiHidden/>
    <w:unhideWhenUsed/>
    <w:rsid w:val="00E82DF1"/>
    <w:rPr>
      <w:color w:val="605E5C"/>
      <w:shd w:val="clear" w:color="auto" w:fill="E1DFDD"/>
    </w:rPr>
  </w:style>
  <w:style w:type="paragraph" w:styleId="Revision">
    <w:name w:val="Revision"/>
    <w:hidden/>
    <w:uiPriority w:val="99"/>
    <w:semiHidden/>
    <w:rsid w:val="00244B33"/>
    <w:rPr>
      <w:rFonts w:ascii="Arial" w:hAnsi="Arial"/>
    </w:rPr>
  </w:style>
  <w:style w:type="character" w:customStyle="1" w:styleId="Heading1Char">
    <w:name w:val="Heading 1 Char"/>
    <w:basedOn w:val="DefaultParagraphFont"/>
    <w:link w:val="Heading1"/>
    <w:uiPriority w:val="9"/>
    <w:rsid w:val="008C04DD"/>
    <w:rPr>
      <w:rFonts w:asciiTheme="majorHAnsi" w:eastAsiaTheme="majorEastAsia" w:hAnsiTheme="majorHAnsi" w:cstheme="majorBidi"/>
      <w:b/>
      <w:bCs/>
      <w:color w:val="2F5496" w:themeColor="accent1" w:themeShade="BF"/>
      <w:sz w:val="28"/>
      <w:szCs w:val="28"/>
      <w:lang w:eastAsia="en-US" w:bidi="en-US"/>
    </w:rPr>
  </w:style>
  <w:style w:type="character" w:customStyle="1" w:styleId="UnresolvedMention2">
    <w:name w:val="Unresolved Mention2"/>
    <w:basedOn w:val="DefaultParagraphFont"/>
    <w:uiPriority w:val="99"/>
    <w:semiHidden/>
    <w:unhideWhenUsed/>
    <w:rsid w:val="002D1566"/>
    <w:rPr>
      <w:color w:val="605E5C"/>
      <w:shd w:val="clear" w:color="auto" w:fill="E1DFDD"/>
    </w:rPr>
  </w:style>
  <w:style w:type="paragraph" w:customStyle="1" w:styleId="MTDisplayEquation">
    <w:name w:val="MTDisplayEquation"/>
    <w:basedOn w:val="Normal"/>
    <w:next w:val="Normal"/>
    <w:link w:val="MTDisplayEquationChar"/>
    <w:rsid w:val="001476FF"/>
    <w:pPr>
      <w:tabs>
        <w:tab w:val="center" w:pos="4680"/>
        <w:tab w:val="right" w:pos="9360"/>
      </w:tabs>
      <w:spacing w:line="480" w:lineRule="auto"/>
      <w:ind w:firstLine="0"/>
    </w:pPr>
    <w:rPr>
      <w:rFonts w:cs="Arial"/>
    </w:rPr>
  </w:style>
  <w:style w:type="character" w:customStyle="1" w:styleId="MTDisplayEquationChar">
    <w:name w:val="MTDisplayEquation Char"/>
    <w:basedOn w:val="DefaultParagraphFont"/>
    <w:link w:val="MTDisplayEquation"/>
    <w:rsid w:val="001476FF"/>
    <w:rPr>
      <w:rFonts w:ascii="Arial" w:hAnsi="Arial" w:cs="Arial"/>
    </w:rPr>
  </w:style>
  <w:style w:type="character" w:customStyle="1" w:styleId="MTEquationSection">
    <w:name w:val="MTEquationSection"/>
    <w:basedOn w:val="DefaultParagraphFont"/>
    <w:rsid w:val="00B811B2"/>
    <w:rPr>
      <w:rFonts w:cs="Arial"/>
      <w:b/>
      <w:vanish/>
      <w:color w:val="FF0000"/>
      <w:sz w:val="36"/>
      <w:szCs w:val="36"/>
    </w:rPr>
  </w:style>
  <w:style w:type="character" w:styleId="FollowedHyperlink">
    <w:name w:val="FollowedHyperlink"/>
    <w:basedOn w:val="DefaultParagraphFont"/>
    <w:uiPriority w:val="99"/>
    <w:semiHidden/>
    <w:unhideWhenUsed/>
    <w:rsid w:val="0040025F"/>
    <w:rPr>
      <w:color w:val="954F72" w:themeColor="followedHyperlink"/>
      <w:u w:val="single"/>
    </w:rPr>
  </w:style>
  <w:style w:type="character" w:styleId="Strong">
    <w:name w:val="Strong"/>
    <w:basedOn w:val="DefaultParagraphFont"/>
    <w:uiPriority w:val="22"/>
    <w:qFormat/>
    <w:rsid w:val="00F31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3170">
      <w:bodyDiv w:val="1"/>
      <w:marLeft w:val="0"/>
      <w:marRight w:val="0"/>
      <w:marTop w:val="0"/>
      <w:marBottom w:val="0"/>
      <w:divBdr>
        <w:top w:val="none" w:sz="0" w:space="0" w:color="auto"/>
        <w:left w:val="none" w:sz="0" w:space="0" w:color="auto"/>
        <w:bottom w:val="none" w:sz="0" w:space="0" w:color="auto"/>
        <w:right w:val="none" w:sz="0" w:space="0" w:color="auto"/>
      </w:divBdr>
    </w:div>
    <w:div w:id="1085148186">
      <w:bodyDiv w:val="1"/>
      <w:marLeft w:val="0"/>
      <w:marRight w:val="0"/>
      <w:marTop w:val="0"/>
      <w:marBottom w:val="0"/>
      <w:divBdr>
        <w:top w:val="none" w:sz="0" w:space="0" w:color="auto"/>
        <w:left w:val="none" w:sz="0" w:space="0" w:color="auto"/>
        <w:bottom w:val="none" w:sz="0" w:space="0" w:color="auto"/>
        <w:right w:val="none" w:sz="0" w:space="0" w:color="auto"/>
      </w:divBdr>
    </w:div>
    <w:div w:id="131776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oleObject" Target="embeddings/oleObject17.bin"/><Relationship Id="rId47" Type="http://schemas.openxmlformats.org/officeDocument/2006/relationships/image" Target="media/image17.wmf"/><Relationship Id="rId63" Type="http://schemas.openxmlformats.org/officeDocument/2006/relationships/oleObject" Target="embeddings/oleObject29.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oleObject" Target="embeddings/oleObject43.bin"/><Relationship Id="rId16" Type="http://schemas.openxmlformats.org/officeDocument/2006/relationships/image" Target="media/image3.wmf"/><Relationship Id="rId11" Type="http://schemas.openxmlformats.org/officeDocument/2006/relationships/footer" Target="footer2.xml"/><Relationship Id="rId32" Type="http://schemas.openxmlformats.org/officeDocument/2006/relationships/image" Target="media/image11.wmf"/><Relationship Id="rId37" Type="http://schemas.openxmlformats.org/officeDocument/2006/relationships/oleObject" Target="embeddings/oleObject14.bin"/><Relationship Id="rId53" Type="http://schemas.openxmlformats.org/officeDocument/2006/relationships/image" Target="media/image19.wmf"/><Relationship Id="rId58" Type="http://schemas.openxmlformats.org/officeDocument/2006/relationships/oleObject" Target="embeddings/oleObject26.bin"/><Relationship Id="rId74" Type="http://schemas.openxmlformats.org/officeDocument/2006/relationships/image" Target="media/image29.wmf"/><Relationship Id="rId79" Type="http://schemas.openxmlformats.org/officeDocument/2006/relationships/oleObject" Target="embeddings/oleObject38.bin"/><Relationship Id="rId102" Type="http://schemas.openxmlformats.org/officeDocument/2006/relationships/hyperlink" Target="https://github.uci.edu/zcang/SpaOTsc" TargetMode="External"/><Relationship Id="rId5" Type="http://schemas.openxmlformats.org/officeDocument/2006/relationships/footnotes" Target="footnotes.xml"/><Relationship Id="rId90" Type="http://schemas.openxmlformats.org/officeDocument/2006/relationships/image" Target="media/image36.wmf"/><Relationship Id="rId95" Type="http://schemas.openxmlformats.org/officeDocument/2006/relationships/hyperlink" Target="https://www.ncbi.nlm.nih.gov/geo/query/acc.cgi?acc=GSE66688" TargetMode="External"/><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image" Target="media/image15.wmf"/><Relationship Id="rId48" Type="http://schemas.openxmlformats.org/officeDocument/2006/relationships/oleObject" Target="embeddings/oleObject20.bin"/><Relationship Id="rId64" Type="http://schemas.openxmlformats.org/officeDocument/2006/relationships/image" Target="media/image24.wmf"/><Relationship Id="rId69" Type="http://schemas.openxmlformats.org/officeDocument/2006/relationships/oleObject" Target="embeddings/oleObject32.bin"/><Relationship Id="rId80" Type="http://schemas.openxmlformats.org/officeDocument/2006/relationships/image" Target="media/image31.wmf"/><Relationship Id="rId85" Type="http://schemas.openxmlformats.org/officeDocument/2006/relationships/oleObject" Target="embeddings/oleObject41.bin"/><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hyperlink" Target="https://github.uci.edu/zcang/SpaOTsc" TargetMode="External"/><Relationship Id="rId20" Type="http://schemas.openxmlformats.org/officeDocument/2006/relationships/image" Target="media/image5.wmf"/><Relationship Id="rId41" Type="http://schemas.openxmlformats.org/officeDocument/2006/relationships/image" Target="media/image14.wmf"/><Relationship Id="rId54" Type="http://schemas.openxmlformats.org/officeDocument/2006/relationships/oleObject" Target="embeddings/oleObject24.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35.wmf"/><Relationship Id="rId91" Type="http://schemas.openxmlformats.org/officeDocument/2006/relationships/oleObject" Target="embeddings/oleObject44.bin"/><Relationship Id="rId96"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image" Target="media/image21.wmf"/><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image" Target="media/image22.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0.wmf"/><Relationship Id="rId81" Type="http://schemas.openxmlformats.org/officeDocument/2006/relationships/oleObject" Target="embeddings/oleObject39.bin"/><Relationship Id="rId86" Type="http://schemas.openxmlformats.org/officeDocument/2006/relationships/image" Target="media/image34.wmf"/><Relationship Id="rId94" Type="http://schemas.openxmlformats.org/officeDocument/2006/relationships/hyperlink" Target="https://satijalab.org/seurat/seurat_spatial_tutorial_part1.html" TargetMode="External"/><Relationship Id="rId99" Type="http://schemas.openxmlformats.org/officeDocument/2006/relationships/oleObject" Target="embeddings/oleObject47.bin"/><Relationship Id="rId101" Type="http://schemas.openxmlformats.org/officeDocument/2006/relationships/hyperlink" Target="http://celltypes.brain-map.org/api/v2/well_known_file_download/694413985"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image" Target="media/image13.wmf"/><Relationship Id="rId34" Type="http://schemas.openxmlformats.org/officeDocument/2006/relationships/oleObject" Target="embeddings/oleObject12.bin"/><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fontTable" Target="fontTable.xml"/><Relationship Id="rId7" Type="http://schemas.openxmlformats.org/officeDocument/2006/relationships/comments" Target="comments.xml"/><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oleObject" Target="embeddings/oleObject16.bin"/><Relationship Id="rId45" Type="http://schemas.openxmlformats.org/officeDocument/2006/relationships/image" Target="media/image16.wmf"/><Relationship Id="rId66" Type="http://schemas.openxmlformats.org/officeDocument/2006/relationships/image" Target="media/image25.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2.w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image" Target="media/image12.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hyperlink" Target="https://www.dropbox.com/sh/f7ebheru1lbz91s/AABYSSjSTppBmVmWl2H4s_K-a?dl=0" TargetMode="External"/><Relationship Id="rId105" Type="http://schemas.microsoft.com/office/2011/relationships/people" Target="people.xml"/><Relationship Id="rId8" Type="http://schemas.microsoft.com/office/2011/relationships/commentsExtended" Target="commentsExtended.xml"/><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hyperlink" Target="https://www.dropbox.com/s/ev78jelev0jgu5s/seurat_files_zfin.zip?dl=1" TargetMode="External"/><Relationship Id="rId98" Type="http://schemas.openxmlformats.org/officeDocument/2006/relationships/image" Target="media/image38.wmf"/><Relationship Id="rId3" Type="http://schemas.openxmlformats.org/officeDocument/2006/relationships/settings" Target="settings.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B6935-1D64-E040-9D2A-45A1360B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11340</Words>
  <Characters>64640</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Cang, Zixuan</dc:creator>
  <cp:keywords/>
  <dc:description/>
  <cp:lastModifiedBy>Emmanuel Dollinger</cp:lastModifiedBy>
  <cp:revision>2</cp:revision>
  <dcterms:created xsi:type="dcterms:W3CDTF">2019-06-18T20:29:00Z</dcterms:created>
  <dcterms:modified xsi:type="dcterms:W3CDTF">2019-06-18T20:29:00Z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